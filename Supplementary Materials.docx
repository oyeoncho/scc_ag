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2B10" w14:textId="77777777" w:rsidR="0040113B" w:rsidRDefault="0040113B" w:rsidP="0040113B">
      <w:pPr>
        <w:spacing w:line="480" w:lineRule="auto"/>
        <w:rPr>
          <w:rFonts w:ascii="Times New Roman" w:hAnsi="Times New Roman"/>
        </w:rPr>
      </w:pPr>
      <w:r w:rsidRPr="001F46A3">
        <w:rPr>
          <w:rFonts w:ascii="Times New Roman" w:hAnsi="Times New Roman"/>
        </w:rPr>
        <w:t xml:space="preserve">Supplementary </w:t>
      </w:r>
      <w:r>
        <w:rPr>
          <w:rFonts w:ascii="Times New Roman" w:hAnsi="Times New Roman" w:hint="eastAsia"/>
        </w:rPr>
        <w:t>Ma</w:t>
      </w:r>
      <w:r>
        <w:rPr>
          <w:rFonts w:ascii="Times New Roman" w:hAnsi="Times New Roman"/>
        </w:rPr>
        <w:t>terials</w:t>
      </w:r>
    </w:p>
    <w:p w14:paraId="03C4A28E" w14:textId="77777777" w:rsidR="0040113B" w:rsidRPr="00083A57" w:rsidRDefault="0040113B" w:rsidP="0040113B">
      <w:pPr>
        <w:rPr>
          <w:rFonts w:ascii="Times New Roman" w:hAnsi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992"/>
        <w:gridCol w:w="1276"/>
        <w:gridCol w:w="2363"/>
      </w:tblGrid>
      <w:tr w:rsidR="0040113B" w:rsidRPr="00083A57" w14:paraId="010E13D5" w14:textId="77777777" w:rsidTr="00B5144A">
        <w:tc>
          <w:tcPr>
            <w:tcW w:w="9026" w:type="dxa"/>
            <w:gridSpan w:val="6"/>
            <w:tcBorders>
              <w:bottom w:val="single" w:sz="4" w:space="0" w:color="auto"/>
            </w:tcBorders>
            <w:vAlign w:val="center"/>
          </w:tcPr>
          <w:p w14:paraId="299CD7C3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br w:type="page"/>
            </w:r>
            <w:r w:rsidRPr="00083A57">
              <w:rPr>
                <w:rFonts w:ascii="Times New Roman" w:eastAsiaTheme="minorEastAsia" w:hAnsi="Times New Roman"/>
              </w:rPr>
              <w:t xml:space="preserve">Table S1. Sensitivity, specificity, and Youden index of </w:t>
            </w:r>
            <w:r w:rsidRPr="00083A57">
              <w:rPr>
                <w:rFonts w:ascii="Times New Roman" w:hAnsi="Times New Roman"/>
                <w:color w:val="24292F"/>
                <w:shd w:val="clear" w:color="auto" w:fill="FFFFFF"/>
              </w:rPr>
              <w:t xml:space="preserve">receiver operating characteristic (ROC) curves, as well as the </w:t>
            </w:r>
            <w:r w:rsidRPr="00083A57">
              <w:rPr>
                <w:rFonts w:ascii="Times New Roman" w:hAnsi="Times New Roman"/>
                <w:i/>
                <w:iCs/>
                <w:color w:val="24292F"/>
                <w:shd w:val="clear" w:color="auto" w:fill="FFFFFF"/>
              </w:rPr>
              <w:t>P</w:t>
            </w:r>
            <w:r w:rsidRPr="00083A57">
              <w:rPr>
                <w:rFonts w:ascii="Times New Roman" w:hAnsi="Times New Roman"/>
                <w:color w:val="24292F"/>
                <w:shd w:val="clear" w:color="auto" w:fill="FFFFFF"/>
              </w:rPr>
              <w:t>-value between ROC curves</w:t>
            </w:r>
          </w:p>
        </w:tc>
      </w:tr>
      <w:tr w:rsidR="0040113B" w:rsidRPr="00083A57" w14:paraId="1B762FA8" w14:textId="77777777" w:rsidTr="00B5144A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B8A81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083A57">
              <w:rPr>
                <w:rFonts w:ascii="Times New Roman" w:eastAsiaTheme="minorEastAsia" w:hAnsi="Times New Roman"/>
                <w:sz w:val="18"/>
                <w:szCs w:val="18"/>
              </w:rPr>
              <w:t>Factor1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9D2C36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083A57">
              <w:rPr>
                <w:rFonts w:ascii="Times New Roman" w:eastAsiaTheme="minorEastAsia" w:hAnsi="Times New Roman"/>
                <w:sz w:val="18"/>
                <w:szCs w:val="18"/>
              </w:rPr>
              <w:t>Factor2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6058C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083A57">
              <w:rPr>
                <w:rFonts w:ascii="Times New Roman" w:eastAsiaTheme="minorEastAsia" w:hAnsi="Times New Roman"/>
                <w:sz w:val="18"/>
                <w:szCs w:val="18"/>
              </w:rPr>
              <w:t>Sensitivity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F99B6" w14:textId="4AED93AB" w:rsidR="0040113B" w:rsidRPr="00083A57" w:rsidRDefault="008775A2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</w:rPr>
              <w:t>s</w:t>
            </w:r>
            <w:r w:rsidR="0040113B" w:rsidRPr="00083A57">
              <w:rPr>
                <w:rFonts w:ascii="Times New Roman" w:eastAsiaTheme="minorEastAsia" w:hAnsi="Times New Roman"/>
                <w:sz w:val="18"/>
                <w:szCs w:val="18"/>
              </w:rPr>
              <w:t>pecificity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8AA65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083A57">
              <w:rPr>
                <w:rFonts w:ascii="Times New Roman" w:eastAsiaTheme="minorEastAsia" w:hAnsi="Times New Roman"/>
                <w:sz w:val="18"/>
                <w:szCs w:val="18"/>
              </w:rPr>
              <w:t>Youden index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</w:tcPr>
          <w:p w14:paraId="2F6D9EE9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083A57">
              <w:rPr>
                <w:rFonts w:ascii="Times New Roman" w:eastAsiaTheme="minorEastAsia" w:hAnsi="Times New Roman"/>
                <w:i/>
                <w:iCs/>
                <w:sz w:val="18"/>
                <w:szCs w:val="18"/>
              </w:rPr>
              <w:t>P</w:t>
            </w:r>
            <w:r w:rsidRPr="00083A57">
              <w:rPr>
                <w:rFonts w:ascii="Times New Roman" w:eastAsiaTheme="minorEastAsia" w:hAnsi="Times New Roman"/>
                <w:sz w:val="18"/>
                <w:szCs w:val="18"/>
              </w:rPr>
              <w:t xml:space="preserve"> value </w:t>
            </w:r>
          </w:p>
        </w:tc>
      </w:tr>
      <w:tr w:rsidR="0040113B" w:rsidRPr="00083A57" w14:paraId="6A43D98C" w14:textId="77777777" w:rsidTr="00B5144A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EFFCC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Pre</w:t>
            </w:r>
            <w:r>
              <w:rPr>
                <w:rFonts w:ascii="Times New Roman" w:eastAsiaTheme="minorEastAsia" w:hAnsi="Times New Roman"/>
                <w:b/>
                <w:bCs/>
              </w:rPr>
              <w:t>-</w:t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t>SCC-Ag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77FEB0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28E03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EEE79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0.635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F4237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begin"/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instrText xml:space="preserve"> =SUM(LEFT)-1 </w:instrText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separate"/>
            </w:r>
            <w:r w:rsidRPr="00083A57">
              <w:rPr>
                <w:rFonts w:ascii="Times New Roman" w:eastAsiaTheme="minorEastAsia" w:hAnsi="Times New Roman"/>
                <w:b/>
                <w:bCs/>
                <w:noProof/>
              </w:rPr>
              <w:t>0.385</w:t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end"/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</w:tcPr>
          <w:p w14:paraId="5A2C22E7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</w:p>
        </w:tc>
      </w:tr>
      <w:tr w:rsidR="0040113B" w:rsidRPr="00083A57" w14:paraId="70998052" w14:textId="77777777" w:rsidTr="00B5144A"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47FDC3B3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r w:rsidRPr="00083A57">
              <w:rPr>
                <w:rFonts w:ascii="Times New Roman" w:eastAsiaTheme="minorEastAsia" w:hAnsi="Times New Roman"/>
              </w:rPr>
              <w:t>SCC-Ag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D497CD2" w14:textId="77777777" w:rsidR="0040113B" w:rsidRPr="00083A57" w:rsidRDefault="0076540C" w:rsidP="00B5144A">
            <w:pPr>
              <w:rPr>
                <w:rFonts w:ascii="Times New Roman" w:hAnsi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(mid)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746797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5AF1A75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0.561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96CBE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0.361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tcBorders>
              <w:top w:val="single" w:sz="4" w:space="0" w:color="auto"/>
            </w:tcBorders>
            <w:vAlign w:val="center"/>
          </w:tcPr>
          <w:p w14:paraId="39183441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0.77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0DE32F00" w14:textId="77777777" w:rsidTr="00B5144A">
        <w:tc>
          <w:tcPr>
            <w:tcW w:w="1560" w:type="dxa"/>
            <w:vAlign w:val="center"/>
          </w:tcPr>
          <w:p w14:paraId="4BDCBA68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  <w:color w:val="FF000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FF0000"/>
              </w:rPr>
              <w:t>Pre</w:t>
            </w:r>
            <w:r>
              <w:rPr>
                <w:rFonts w:ascii="Times New Roman" w:eastAsiaTheme="minorEastAsia" w:hAnsi="Times New Roman"/>
                <w:b/>
                <w:bCs/>
                <w:color w:val="FF0000"/>
              </w:rPr>
              <w:t>-</w:t>
            </w:r>
            <w:r w:rsidRPr="00083A57">
              <w:rPr>
                <w:rFonts w:ascii="Times New Roman" w:eastAsiaTheme="minorEastAsia" w:hAnsi="Times New Roman"/>
                <w:b/>
                <w:bCs/>
                <w:color w:val="FF0000"/>
              </w:rPr>
              <w:t>SCC-Ag</w:t>
            </w:r>
          </w:p>
        </w:tc>
        <w:tc>
          <w:tcPr>
            <w:tcW w:w="1701" w:type="dxa"/>
          </w:tcPr>
          <w:p w14:paraId="6DE801EB" w14:textId="77777777" w:rsidR="0040113B" w:rsidRPr="00083A57" w:rsidRDefault="0076540C" w:rsidP="00B5144A">
            <w:pPr>
              <w:rPr>
                <w:rFonts w:ascii="Times New Roman" w:hAnsi="Times New Roman"/>
                <w:b/>
                <w:bCs/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FF0000"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b/>
                <w:bCs/>
                <w:color w:val="FF0000"/>
                <w:kern w:val="0"/>
              </w:rPr>
              <w:t>(post)</w:t>
            </w:r>
          </w:p>
        </w:tc>
        <w:tc>
          <w:tcPr>
            <w:tcW w:w="1134" w:type="dxa"/>
            <w:vAlign w:val="center"/>
          </w:tcPr>
          <w:p w14:paraId="789E81EA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FF0000"/>
              </w:rPr>
              <w:t>0.75</w:t>
            </w:r>
          </w:p>
        </w:tc>
        <w:tc>
          <w:tcPr>
            <w:tcW w:w="992" w:type="dxa"/>
            <w:vAlign w:val="center"/>
          </w:tcPr>
          <w:p w14:paraId="73EADD6C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FF0000"/>
              </w:rPr>
              <w:t>0.716</w:t>
            </w:r>
          </w:p>
        </w:tc>
        <w:tc>
          <w:tcPr>
            <w:tcW w:w="1276" w:type="dxa"/>
            <w:vAlign w:val="center"/>
          </w:tcPr>
          <w:p w14:paraId="143D7C56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  <w:color w:val="FF0000"/>
              </w:rPr>
            </w:pPr>
            <w:r w:rsidRPr="00083A57">
              <w:rPr>
                <w:rFonts w:ascii="Times New Roman" w:hAnsi="Times New Roman"/>
                <w:b/>
                <w:bCs/>
                <w:color w:val="FF0000"/>
              </w:rPr>
              <w:fldChar w:fldCharType="begin"/>
            </w:r>
            <w:r w:rsidRPr="00083A57">
              <w:rPr>
                <w:rFonts w:ascii="Times New Roman" w:hAnsi="Times New Roman"/>
                <w:b/>
                <w:bCs/>
                <w:color w:val="FF0000"/>
              </w:rPr>
              <w:instrText xml:space="preserve"> =SUM(LEFT)-1 </w:instrText>
            </w:r>
            <w:r w:rsidRPr="00083A57">
              <w:rPr>
                <w:rFonts w:ascii="Times New Roman" w:hAnsi="Times New Roman"/>
                <w:b/>
                <w:bCs/>
                <w:color w:val="FF0000"/>
              </w:rPr>
              <w:fldChar w:fldCharType="separate"/>
            </w:r>
            <w:r w:rsidRPr="00083A57">
              <w:rPr>
                <w:rFonts w:ascii="Times New Roman" w:hAnsi="Times New Roman"/>
                <w:b/>
                <w:bCs/>
                <w:noProof/>
                <w:color w:val="FF0000"/>
              </w:rPr>
              <w:t>0.466</w:t>
            </w:r>
            <w:r w:rsidRPr="00083A57">
              <w:rPr>
                <w:rFonts w:ascii="Times New Roman" w:hAnsi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15D7ABB6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0.436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617711E1" w14:textId="77777777" w:rsidTr="00B5144A">
        <w:tc>
          <w:tcPr>
            <w:tcW w:w="1560" w:type="dxa"/>
            <w:vAlign w:val="center"/>
          </w:tcPr>
          <w:p w14:paraId="5F8ECA38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r w:rsidRPr="00083A57">
              <w:rPr>
                <w:rFonts w:ascii="Times New Roman" w:eastAsiaTheme="minorEastAsia" w:hAnsi="Times New Roman"/>
              </w:rPr>
              <w:t>SCC-Ag</w:t>
            </w:r>
          </w:p>
        </w:tc>
        <w:tc>
          <w:tcPr>
            <w:tcW w:w="1701" w:type="dxa"/>
          </w:tcPr>
          <w:p w14:paraId="03F0C188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ΔSCC-Ag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pre SCC-Ag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(mid) </w:t>
            </w:r>
          </w:p>
        </w:tc>
        <w:tc>
          <w:tcPr>
            <w:tcW w:w="1134" w:type="dxa"/>
            <w:vAlign w:val="center"/>
          </w:tcPr>
          <w:p w14:paraId="463D2332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0.75</w:t>
            </w:r>
          </w:p>
        </w:tc>
        <w:tc>
          <w:tcPr>
            <w:tcW w:w="992" w:type="dxa"/>
            <w:vAlign w:val="center"/>
          </w:tcPr>
          <w:p w14:paraId="327C161F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0.601</w:t>
            </w:r>
          </w:p>
        </w:tc>
        <w:tc>
          <w:tcPr>
            <w:tcW w:w="1276" w:type="dxa"/>
            <w:vAlign w:val="center"/>
          </w:tcPr>
          <w:p w14:paraId="5D697EB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0.351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33305D46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0.783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7F696CD4" w14:textId="77777777" w:rsidTr="00B5144A">
        <w:tc>
          <w:tcPr>
            <w:tcW w:w="1560" w:type="dxa"/>
            <w:vAlign w:val="center"/>
          </w:tcPr>
          <w:p w14:paraId="2FF5E192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r w:rsidRPr="00083A57">
              <w:rPr>
                <w:rFonts w:ascii="Times New Roman" w:eastAsiaTheme="minorEastAsia" w:hAnsi="Times New Roman"/>
              </w:rPr>
              <w:t>SCC-Ag</w:t>
            </w:r>
          </w:p>
        </w:tc>
        <w:tc>
          <w:tcPr>
            <w:tcW w:w="1701" w:type="dxa"/>
          </w:tcPr>
          <w:p w14:paraId="06DB690C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ΔSCC-Ag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pre SCC-Ag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(post) </w:t>
            </w:r>
          </w:p>
        </w:tc>
        <w:tc>
          <w:tcPr>
            <w:tcW w:w="1134" w:type="dxa"/>
            <w:vAlign w:val="center"/>
          </w:tcPr>
          <w:p w14:paraId="2A599E05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</w:t>
            </w:r>
          </w:p>
        </w:tc>
        <w:tc>
          <w:tcPr>
            <w:tcW w:w="992" w:type="dxa"/>
            <w:vAlign w:val="center"/>
          </w:tcPr>
          <w:p w14:paraId="4B0FE32F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0.635</w:t>
            </w:r>
          </w:p>
        </w:tc>
        <w:tc>
          <w:tcPr>
            <w:tcW w:w="1276" w:type="dxa"/>
            <w:vAlign w:val="center"/>
          </w:tcPr>
          <w:p w14:paraId="3B8B52D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0.335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6AF62153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0.966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40142D35" w14:textId="77777777" w:rsidTr="00B5144A">
        <w:tc>
          <w:tcPr>
            <w:tcW w:w="1560" w:type="dxa"/>
            <w:vAlign w:val="center"/>
          </w:tcPr>
          <w:p w14:paraId="0A80EEA4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r w:rsidRPr="00083A57">
              <w:rPr>
                <w:rFonts w:ascii="Times New Roman" w:eastAsiaTheme="minorEastAsia" w:hAnsi="Times New Roman"/>
              </w:rPr>
              <w:t>SCC-Ag</w:t>
            </w:r>
          </w:p>
        </w:tc>
        <w:tc>
          <w:tcPr>
            <w:tcW w:w="1701" w:type="dxa"/>
          </w:tcPr>
          <w:p w14:paraId="0F4FB32B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ΔSCC-Ag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(mid)</w:t>
            </w:r>
          </w:p>
        </w:tc>
        <w:tc>
          <w:tcPr>
            <w:tcW w:w="1134" w:type="dxa"/>
            <w:vAlign w:val="center"/>
          </w:tcPr>
          <w:p w14:paraId="7F9924D3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0.75</w:t>
            </w:r>
          </w:p>
        </w:tc>
        <w:tc>
          <w:tcPr>
            <w:tcW w:w="992" w:type="dxa"/>
            <w:vAlign w:val="center"/>
          </w:tcPr>
          <w:p w14:paraId="3126B94D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0.608</w:t>
            </w:r>
          </w:p>
        </w:tc>
        <w:tc>
          <w:tcPr>
            <w:tcW w:w="1276" w:type="dxa"/>
            <w:vAlign w:val="center"/>
          </w:tcPr>
          <w:p w14:paraId="359F822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0.358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43521C4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0.875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3DB2A48E" w14:textId="77777777" w:rsidTr="00B5144A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1171A6D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r w:rsidRPr="00083A57">
              <w:rPr>
                <w:rFonts w:ascii="Times New Roman" w:eastAsiaTheme="minorEastAsia" w:hAnsi="Times New Roman"/>
              </w:rPr>
              <w:t>SCC-Ag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5DAF13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ΔSCC-Ag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(post)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123FD2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2745E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0.777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BB1E7C5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0.377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14:paraId="63152829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0.751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2F42C262" w14:textId="77777777" w:rsidTr="00B5144A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FB880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Pre</w:t>
            </w:r>
            <w:r>
              <w:rPr>
                <w:rFonts w:ascii="Times New Roman" w:eastAsiaTheme="minorEastAsia" w:hAnsi="Times New Roman"/>
                <w:b/>
                <w:bCs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  <w:b/>
                <w:bCs/>
              </w:rPr>
              <w:t>Cyfra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35C2F8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56DFA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0.85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8C70A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t>0.432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8C5D0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begin"/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instrText xml:space="preserve"> =SUM(LEFT)-1 </w:instrText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separate"/>
            </w:r>
            <w:r w:rsidRPr="00083A57">
              <w:rPr>
                <w:rFonts w:ascii="Times New Roman" w:eastAsiaTheme="minorEastAsia" w:hAnsi="Times New Roman"/>
                <w:b/>
                <w:bCs/>
                <w:noProof/>
              </w:rPr>
              <w:t>0.282</w:t>
            </w:r>
            <w:r w:rsidRPr="00083A57">
              <w:rPr>
                <w:rFonts w:ascii="Times New Roman" w:eastAsiaTheme="minorEastAsia" w:hAnsi="Times New Roman"/>
                <w:b/>
                <w:bCs/>
              </w:rPr>
              <w:fldChar w:fldCharType="end"/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9B99E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</w:p>
        </w:tc>
      </w:tr>
      <w:tr w:rsidR="0040113B" w:rsidRPr="00083A57" w14:paraId="2F4C3EFF" w14:textId="77777777" w:rsidTr="00B5144A"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F27F73B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B444CCE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(mid)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643416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D3183C2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0.568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F9873E1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0.268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tcBorders>
              <w:top w:val="single" w:sz="4" w:space="0" w:color="auto"/>
            </w:tcBorders>
            <w:vAlign w:val="center"/>
          </w:tcPr>
          <w:p w14:paraId="56A266BD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0.658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18EB014B" w14:textId="77777777" w:rsidTr="00B5144A">
        <w:tc>
          <w:tcPr>
            <w:tcW w:w="1560" w:type="dxa"/>
            <w:vAlign w:val="center"/>
          </w:tcPr>
          <w:p w14:paraId="1B198A6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</w:tcPr>
          <w:p w14:paraId="3DDFCCD0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(post)</w:t>
            </w:r>
          </w:p>
        </w:tc>
        <w:tc>
          <w:tcPr>
            <w:tcW w:w="1134" w:type="dxa"/>
            <w:vAlign w:val="center"/>
          </w:tcPr>
          <w:p w14:paraId="4DC12C44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0.45</w:t>
            </w:r>
          </w:p>
        </w:tc>
        <w:tc>
          <w:tcPr>
            <w:tcW w:w="992" w:type="dxa"/>
            <w:vAlign w:val="center"/>
          </w:tcPr>
          <w:p w14:paraId="06CC0B57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0.872</w:t>
            </w:r>
          </w:p>
        </w:tc>
        <w:tc>
          <w:tcPr>
            <w:tcW w:w="1276" w:type="dxa"/>
            <w:vAlign w:val="center"/>
          </w:tcPr>
          <w:p w14:paraId="5CDBCBE4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0.322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7729C803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0.951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5CE62B3D" w14:textId="77777777" w:rsidTr="00B5144A">
        <w:tc>
          <w:tcPr>
            <w:tcW w:w="1560" w:type="dxa"/>
            <w:vAlign w:val="center"/>
          </w:tcPr>
          <w:p w14:paraId="0A9D6ACC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</w:tcPr>
          <w:p w14:paraId="5416D1B3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 xml:space="preserve">pre 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(mid) </w:t>
            </w:r>
          </w:p>
        </w:tc>
        <w:tc>
          <w:tcPr>
            <w:tcW w:w="1134" w:type="dxa"/>
            <w:vAlign w:val="center"/>
          </w:tcPr>
          <w:p w14:paraId="0A77A5B5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0.65</w:t>
            </w:r>
          </w:p>
        </w:tc>
        <w:tc>
          <w:tcPr>
            <w:tcW w:w="992" w:type="dxa"/>
            <w:vAlign w:val="center"/>
          </w:tcPr>
          <w:p w14:paraId="2B1CD6E3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0.628</w:t>
            </w:r>
          </w:p>
        </w:tc>
        <w:tc>
          <w:tcPr>
            <w:tcW w:w="1276" w:type="dxa"/>
            <w:vAlign w:val="center"/>
          </w:tcPr>
          <w:p w14:paraId="0C6C9CE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0.278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3DCC2CF9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0.77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18F3C475" w14:textId="77777777" w:rsidTr="00B5144A">
        <w:tc>
          <w:tcPr>
            <w:tcW w:w="1560" w:type="dxa"/>
            <w:vAlign w:val="center"/>
          </w:tcPr>
          <w:p w14:paraId="0515BAC0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</w:tcPr>
          <w:p w14:paraId="2DAA0755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 xml:space="preserve">pre 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den>
              </m:f>
            </m:oMath>
            <w:r w:rsidR="0040113B" w:rsidRPr="00083A57">
              <w:rPr>
                <w:rFonts w:ascii="Times New Roman" w:eastAsiaTheme="minorEastAsia" w:hAnsi="Times New Roman"/>
                <w:color w:val="000000"/>
                <w:kern w:val="0"/>
              </w:rPr>
              <w:t xml:space="preserve"> (post) </w:t>
            </w:r>
          </w:p>
        </w:tc>
        <w:tc>
          <w:tcPr>
            <w:tcW w:w="1134" w:type="dxa"/>
            <w:vAlign w:val="center"/>
          </w:tcPr>
          <w:p w14:paraId="6EE80877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0.75</w:t>
            </w:r>
          </w:p>
        </w:tc>
        <w:tc>
          <w:tcPr>
            <w:tcW w:w="992" w:type="dxa"/>
            <w:vAlign w:val="center"/>
          </w:tcPr>
          <w:p w14:paraId="5699AD19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0.486</w:t>
            </w:r>
          </w:p>
        </w:tc>
        <w:tc>
          <w:tcPr>
            <w:tcW w:w="1276" w:type="dxa"/>
            <w:vAlign w:val="center"/>
          </w:tcPr>
          <w:p w14:paraId="60927943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0.236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6E42EFBB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0.217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60A3FB99" w14:textId="77777777" w:rsidTr="00B5144A">
        <w:tc>
          <w:tcPr>
            <w:tcW w:w="1560" w:type="dxa"/>
            <w:vAlign w:val="center"/>
          </w:tcPr>
          <w:p w14:paraId="5AC48927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</w:tcPr>
          <w:p w14:paraId="40CE9667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(mid)</w:t>
            </w:r>
          </w:p>
        </w:tc>
        <w:tc>
          <w:tcPr>
            <w:tcW w:w="1134" w:type="dxa"/>
            <w:vAlign w:val="center"/>
          </w:tcPr>
          <w:p w14:paraId="506CC336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0.35</w:t>
            </w:r>
          </w:p>
        </w:tc>
        <w:tc>
          <w:tcPr>
            <w:tcW w:w="992" w:type="dxa"/>
            <w:vAlign w:val="center"/>
          </w:tcPr>
          <w:p w14:paraId="7789C7A1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0.865</w:t>
            </w:r>
          </w:p>
        </w:tc>
        <w:tc>
          <w:tcPr>
            <w:tcW w:w="1276" w:type="dxa"/>
            <w:vAlign w:val="center"/>
          </w:tcPr>
          <w:p w14:paraId="7BBC639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0.215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vAlign w:val="center"/>
          </w:tcPr>
          <w:p w14:paraId="0545C505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0.312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4EBF6E88" w14:textId="77777777" w:rsidTr="00B5144A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DF811EC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Pre</w:t>
            </w:r>
            <w:r>
              <w:rPr>
                <w:rFonts w:ascii="Times New Roman" w:eastAsiaTheme="minorEastAsia" w:hAnsi="Times New Roman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D44F73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kern w:val="0"/>
                    </w:rPr>
                    <m:t>Cyfra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(post)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F8918B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0.85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9F46620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>0.432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FEBCE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fldChar w:fldCharType="begin"/>
            </w:r>
            <w:r w:rsidRPr="00083A57">
              <w:rPr>
                <w:rFonts w:ascii="Times New Roman" w:hAnsi="Times New Roman"/>
              </w:rPr>
              <w:instrText xml:space="preserve"> =SUM(LEFT)-1 </w:instrText>
            </w:r>
            <w:r w:rsidRPr="00083A57">
              <w:rPr>
                <w:rFonts w:ascii="Times New Roman" w:hAnsi="Times New Roman"/>
              </w:rPr>
              <w:fldChar w:fldCharType="separate"/>
            </w:r>
            <w:r w:rsidRPr="00083A57">
              <w:rPr>
                <w:rFonts w:ascii="Times New Roman" w:hAnsi="Times New Roman"/>
                <w:noProof/>
              </w:rPr>
              <w:t>0.282</w:t>
            </w:r>
            <w:r w:rsidRPr="00083A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14:paraId="1AA1DD9C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0.352 (vs. pre </w:t>
            </w:r>
            <w:proofErr w:type="spellStart"/>
            <w:r w:rsidRPr="00083A57">
              <w:rPr>
                <w:rFonts w:ascii="Times New Roman" w:eastAsiaTheme="minorEastAsia" w:hAnsi="Times New Roman"/>
              </w:rPr>
              <w:t>Cyfra</w:t>
            </w:r>
            <w:proofErr w:type="spellEnd"/>
            <w:r w:rsidRPr="00083A57">
              <w:rPr>
                <w:rFonts w:ascii="Times New Roman" w:eastAsiaTheme="minorEastAsia" w:hAnsi="Times New Roman"/>
              </w:rPr>
              <w:t>)</w:t>
            </w:r>
          </w:p>
        </w:tc>
      </w:tr>
      <w:tr w:rsidR="0040113B" w:rsidRPr="00083A57" w14:paraId="7ADCAB92" w14:textId="77777777" w:rsidTr="00B5144A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02E7A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  <w:color w:val="0070C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Pre</w:t>
            </w:r>
            <w:r>
              <w:rPr>
                <w:rFonts w:ascii="Times New Roman" w:eastAsiaTheme="minorEastAsia" w:hAnsi="Times New Roman"/>
                <w:b/>
                <w:bCs/>
                <w:color w:val="0070C0"/>
              </w:rPr>
              <w:t>-</w:t>
            </w:r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SCC-Ag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03B459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Pre</w:t>
            </w:r>
            <w:r>
              <w:rPr>
                <w:rFonts w:ascii="Times New Roman" w:eastAsiaTheme="minorEastAsia" w:hAnsi="Times New Roman"/>
                <w:b/>
                <w:bCs/>
                <w:color w:val="0070C0"/>
              </w:rPr>
              <w:t>-</w:t>
            </w:r>
            <w:proofErr w:type="spellStart"/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Cyfra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A6C62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  <w:color w:val="0070C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0.55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CD254" w14:textId="77777777" w:rsidR="0040113B" w:rsidRPr="00083A57" w:rsidRDefault="0040113B" w:rsidP="00B5144A">
            <w:pPr>
              <w:rPr>
                <w:rFonts w:ascii="Times New Roman" w:eastAsiaTheme="minorEastAsia" w:hAnsi="Times New Roman"/>
                <w:b/>
                <w:bCs/>
                <w:color w:val="0070C0"/>
              </w:rPr>
            </w:pPr>
            <w:r w:rsidRPr="00083A57">
              <w:rPr>
                <w:rFonts w:ascii="Times New Roman" w:eastAsiaTheme="minorEastAsia" w:hAnsi="Times New Roman"/>
                <w:b/>
                <w:bCs/>
                <w:color w:val="0070C0"/>
              </w:rPr>
              <w:t>0.845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DBB8D" w14:textId="77777777" w:rsidR="0040113B" w:rsidRPr="00083A57" w:rsidRDefault="0040113B" w:rsidP="00B5144A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083A57">
              <w:rPr>
                <w:rFonts w:ascii="Times New Roman" w:hAnsi="Times New Roman"/>
                <w:b/>
                <w:bCs/>
                <w:color w:val="0070C0"/>
              </w:rPr>
              <w:fldChar w:fldCharType="begin"/>
            </w:r>
            <w:r w:rsidRPr="00083A57">
              <w:rPr>
                <w:rFonts w:ascii="Times New Roman" w:hAnsi="Times New Roman"/>
                <w:b/>
                <w:bCs/>
                <w:color w:val="0070C0"/>
              </w:rPr>
              <w:instrText xml:space="preserve"> =SUM(LEFT)-1 </w:instrText>
            </w:r>
            <w:r w:rsidRPr="00083A57">
              <w:rPr>
                <w:rFonts w:ascii="Times New Roman" w:hAnsi="Times New Roman"/>
                <w:b/>
                <w:bCs/>
                <w:color w:val="0070C0"/>
              </w:rPr>
              <w:fldChar w:fldCharType="separate"/>
            </w:r>
            <w:r w:rsidRPr="00083A57">
              <w:rPr>
                <w:rFonts w:ascii="Times New Roman" w:hAnsi="Times New Roman"/>
                <w:b/>
                <w:bCs/>
                <w:noProof/>
                <w:color w:val="0070C0"/>
              </w:rPr>
              <w:t>0.395</w:t>
            </w:r>
            <w:r w:rsidRPr="00083A57">
              <w:rPr>
                <w:rFonts w:ascii="Times New Roman" w:hAnsi="Times New Roman"/>
                <w:b/>
                <w:bCs/>
                <w:color w:val="0070C0"/>
              </w:rPr>
              <w:fldChar w:fldCharType="end"/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104AA" w14:textId="77777777" w:rsidR="0040113B" w:rsidRPr="00083A57" w:rsidRDefault="0040113B" w:rsidP="00B5144A">
            <w:pPr>
              <w:rPr>
                <w:rFonts w:ascii="Times New Roman" w:eastAsiaTheme="minorEastAsia" w:hAnsi="Times New Roman"/>
              </w:rPr>
            </w:pPr>
            <w:r w:rsidRPr="00083A57">
              <w:rPr>
                <w:rFonts w:ascii="Times New Roman" w:eastAsiaTheme="minorEastAsia" w:hAnsi="Times New Roman"/>
              </w:rPr>
              <w:t xml:space="preserve">0.568 (vs. </w:t>
            </w:r>
            <w:proofErr w:type="gramStart"/>
            <w:r w:rsidRPr="00083A57">
              <w:rPr>
                <w:rFonts w:ascii="Times New Roman" w:eastAsiaTheme="minorEastAsia" w:hAnsi="Times New Roman"/>
              </w:rPr>
              <w:t>pre SCC</w:t>
            </w:r>
            <w:proofErr w:type="gramEnd"/>
            <w:r w:rsidRPr="00083A57">
              <w:rPr>
                <w:rFonts w:ascii="Times New Roman" w:eastAsiaTheme="minorEastAsia" w:hAnsi="Times New Roman"/>
              </w:rPr>
              <w:t>-Ag)</w:t>
            </w:r>
          </w:p>
        </w:tc>
      </w:tr>
      <w:tr w:rsidR="0040113B" w:rsidRPr="00083A57" w14:paraId="19D185E6" w14:textId="77777777" w:rsidTr="00B5144A">
        <w:tc>
          <w:tcPr>
            <w:tcW w:w="902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FA9E" w14:textId="77777777" w:rsidR="0040113B" w:rsidRPr="00083A57" w:rsidRDefault="0040113B" w:rsidP="00B5144A">
            <w:pPr>
              <w:rPr>
                <w:rFonts w:ascii="Times New Roman" w:hAnsi="Times New Roman"/>
                <w:color w:val="000000"/>
                <w:kern w:val="0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SCC-Ag: pretreatment squamous cell carcinoma antigen, 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pre-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: pretreatment carcinoembryonic antigen 21-1,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(mid):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~ 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SCC-Ag),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(post):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~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SCC-Ag)</w:t>
            </w:r>
            <w:r w:rsidRPr="00083A57">
              <w:rPr>
                <w:rFonts w:ascii="Times New Roman" w:hAnsi="Times New Roman"/>
                <w:iCs/>
                <w:color w:val="000000"/>
                <w:kern w:val="0"/>
              </w:rPr>
              <w:t>,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(mid):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~ 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(post):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~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>)</w:t>
            </w:r>
          </w:p>
        </w:tc>
      </w:tr>
    </w:tbl>
    <w:p w14:paraId="160A7DD5" w14:textId="77777777" w:rsidR="0040113B" w:rsidRPr="00083A57" w:rsidRDefault="0040113B" w:rsidP="0040113B">
      <w:pPr>
        <w:rPr>
          <w:rFonts w:ascii="Times New Roman" w:hAnsi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135"/>
        <w:gridCol w:w="856"/>
        <w:gridCol w:w="2278"/>
        <w:gridCol w:w="809"/>
      </w:tblGrid>
      <w:tr w:rsidR="0040113B" w:rsidRPr="00083A57" w14:paraId="5F076C9F" w14:textId="77777777" w:rsidTr="00B5144A"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2B8A0D7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</w:p>
          <w:p w14:paraId="6A33C48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 xml:space="preserve">Table S2. univariate analysis for disease specific survival and progression free survival </w:t>
            </w:r>
          </w:p>
        </w:tc>
      </w:tr>
      <w:tr w:rsidR="0040113B" w:rsidRPr="00083A57" w14:paraId="3A8B0838" w14:textId="77777777" w:rsidTr="00B5144A">
        <w:tc>
          <w:tcPr>
            <w:tcW w:w="16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EFA16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</w:p>
        </w:tc>
        <w:tc>
          <w:tcPr>
            <w:tcW w:w="164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CEE2B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Disease specific survival</w:t>
            </w:r>
          </w:p>
        </w:tc>
        <w:tc>
          <w:tcPr>
            <w:tcW w:w="17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9A8B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Progression free survival</w:t>
            </w:r>
          </w:p>
        </w:tc>
      </w:tr>
      <w:tr w:rsidR="0040113B" w:rsidRPr="00083A57" w14:paraId="5E1C8A0B" w14:textId="77777777" w:rsidTr="00B5144A">
        <w:tc>
          <w:tcPr>
            <w:tcW w:w="16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7109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Factors</w:t>
            </w: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4CFFE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Hazard ratio (95% CI)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C1A44" w14:textId="77777777" w:rsidR="0040113B" w:rsidRPr="00083A57" w:rsidRDefault="0040113B" w:rsidP="00B5144A">
            <w:pPr>
              <w:rPr>
                <w:rFonts w:ascii="Times New Roman" w:hAnsi="Times New Roman"/>
                <w:i/>
                <w:iCs/>
              </w:rPr>
            </w:pPr>
            <w:r w:rsidRPr="00083A57">
              <w:rPr>
                <w:rFonts w:ascii="Times New Roman" w:hAnsi="Times New Roman"/>
                <w:i/>
                <w:iCs/>
              </w:rPr>
              <w:t>P</w:t>
            </w:r>
          </w:p>
        </w:tc>
        <w:tc>
          <w:tcPr>
            <w:tcW w:w="12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88F1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Hazard ratio (95% CI)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79218" w14:textId="77777777" w:rsidR="0040113B" w:rsidRPr="00083A57" w:rsidRDefault="0040113B" w:rsidP="00B5144A">
            <w:pPr>
              <w:rPr>
                <w:rFonts w:ascii="Times New Roman" w:hAnsi="Times New Roman"/>
                <w:i/>
                <w:iCs/>
              </w:rPr>
            </w:pPr>
            <w:r w:rsidRPr="00083A57">
              <w:rPr>
                <w:rFonts w:ascii="Times New Roman" w:hAnsi="Times New Roman"/>
                <w:i/>
                <w:iCs/>
              </w:rPr>
              <w:t>P</w:t>
            </w:r>
          </w:p>
        </w:tc>
      </w:tr>
      <w:tr w:rsidR="0040113B" w:rsidRPr="00083A57" w14:paraId="36B17E03" w14:textId="77777777" w:rsidTr="00B5144A">
        <w:tc>
          <w:tcPr>
            <w:tcW w:w="1649" w:type="pct"/>
            <w:tcBorders>
              <w:top w:val="single" w:sz="4" w:space="0" w:color="auto"/>
            </w:tcBorders>
            <w:vAlign w:val="center"/>
          </w:tcPr>
          <w:p w14:paraId="07E8B45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Age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65 years)</w:t>
            </w:r>
          </w:p>
        </w:tc>
        <w:tc>
          <w:tcPr>
            <w:tcW w:w="1177" w:type="pct"/>
            <w:tcBorders>
              <w:top w:val="single" w:sz="4" w:space="0" w:color="auto"/>
            </w:tcBorders>
            <w:vAlign w:val="center"/>
          </w:tcPr>
          <w:p w14:paraId="055B607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2.75 (1.21~6.75)</w:t>
            </w:r>
          </w:p>
        </w:tc>
        <w:tc>
          <w:tcPr>
            <w:tcW w:w="472" w:type="pct"/>
            <w:tcBorders>
              <w:top w:val="single" w:sz="4" w:space="0" w:color="auto"/>
            </w:tcBorders>
            <w:vAlign w:val="center"/>
          </w:tcPr>
          <w:p w14:paraId="1D90C6E5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0.028</w:t>
            </w:r>
          </w:p>
        </w:tc>
        <w:tc>
          <w:tcPr>
            <w:tcW w:w="1256" w:type="pct"/>
            <w:tcBorders>
              <w:top w:val="single" w:sz="4" w:space="0" w:color="auto"/>
            </w:tcBorders>
            <w:vAlign w:val="center"/>
          </w:tcPr>
          <w:p w14:paraId="562AF6DD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1.67 (0.82~3.4)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14:paraId="494D548D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0.16</w:t>
            </w:r>
          </w:p>
        </w:tc>
      </w:tr>
      <w:tr w:rsidR="0040113B" w:rsidRPr="00083A57" w14:paraId="4292EEA5" w14:textId="77777777" w:rsidTr="00B5144A">
        <w:tc>
          <w:tcPr>
            <w:tcW w:w="1649" w:type="pct"/>
            <w:vAlign w:val="center"/>
          </w:tcPr>
          <w:p w14:paraId="523C1C4B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 xml:space="preserve">EQD2 (&lt; 70 </w:t>
            </w:r>
            <w:proofErr w:type="spellStart"/>
            <w:r w:rsidRPr="00083A57">
              <w:rPr>
                <w:rFonts w:ascii="Times New Roman" w:hAnsi="Times New Roman"/>
              </w:rPr>
              <w:t>Gy</w:t>
            </w:r>
            <w:proofErr w:type="spellEnd"/>
            <w:r w:rsidRPr="00083A57">
              <w:rPr>
                <w:rFonts w:ascii="Times New Roman" w:hAnsi="Times New Roman"/>
              </w:rPr>
              <w:t>)</w:t>
            </w:r>
          </w:p>
        </w:tc>
        <w:tc>
          <w:tcPr>
            <w:tcW w:w="1177" w:type="pct"/>
            <w:vAlign w:val="center"/>
          </w:tcPr>
          <w:p w14:paraId="671655F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1.34 (0.55~3.25)</w:t>
            </w:r>
          </w:p>
        </w:tc>
        <w:tc>
          <w:tcPr>
            <w:tcW w:w="472" w:type="pct"/>
            <w:vAlign w:val="center"/>
          </w:tcPr>
          <w:p w14:paraId="5EECD413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0.523</w:t>
            </w:r>
          </w:p>
        </w:tc>
        <w:tc>
          <w:tcPr>
            <w:tcW w:w="1256" w:type="pct"/>
            <w:vAlign w:val="center"/>
          </w:tcPr>
          <w:p w14:paraId="3E90B39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0.54 (0.26~1.14)</w:t>
            </w:r>
          </w:p>
        </w:tc>
        <w:tc>
          <w:tcPr>
            <w:tcW w:w="446" w:type="pct"/>
            <w:vAlign w:val="center"/>
          </w:tcPr>
          <w:p w14:paraId="5046AE2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0.105</w:t>
            </w:r>
          </w:p>
        </w:tc>
      </w:tr>
      <w:tr w:rsidR="0040113B" w:rsidRPr="00083A57" w14:paraId="6C0E4E68" w14:textId="77777777" w:rsidTr="00B5144A">
        <w:tc>
          <w:tcPr>
            <w:tcW w:w="1649" w:type="pct"/>
            <w:vAlign w:val="center"/>
          </w:tcPr>
          <w:p w14:paraId="19DA14C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Treatment time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56 days)</w:t>
            </w:r>
          </w:p>
        </w:tc>
        <w:tc>
          <w:tcPr>
            <w:tcW w:w="1177" w:type="pct"/>
            <w:vAlign w:val="center"/>
          </w:tcPr>
          <w:p w14:paraId="5E5C9C51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1.64 (0.68~3.94)</w:t>
            </w:r>
          </w:p>
        </w:tc>
        <w:tc>
          <w:tcPr>
            <w:tcW w:w="472" w:type="pct"/>
            <w:vAlign w:val="center"/>
          </w:tcPr>
          <w:p w14:paraId="21E5B0D6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0.269</w:t>
            </w:r>
          </w:p>
        </w:tc>
        <w:tc>
          <w:tcPr>
            <w:tcW w:w="1256" w:type="pct"/>
            <w:vAlign w:val="center"/>
          </w:tcPr>
          <w:p w14:paraId="03BDBA51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1.77 (0.93~3.37)</w:t>
            </w:r>
          </w:p>
        </w:tc>
        <w:tc>
          <w:tcPr>
            <w:tcW w:w="446" w:type="pct"/>
            <w:vAlign w:val="center"/>
          </w:tcPr>
          <w:p w14:paraId="20A16E3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0.084</w:t>
            </w:r>
          </w:p>
        </w:tc>
      </w:tr>
      <w:tr w:rsidR="0040113B" w:rsidRPr="00083A57" w14:paraId="1DB2571A" w14:textId="77777777" w:rsidTr="00B5144A">
        <w:tc>
          <w:tcPr>
            <w:tcW w:w="1649" w:type="pct"/>
            <w:vAlign w:val="center"/>
          </w:tcPr>
          <w:p w14:paraId="7BE2D37B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Local extension (Parametrium)</w:t>
            </w:r>
          </w:p>
        </w:tc>
        <w:tc>
          <w:tcPr>
            <w:tcW w:w="1177" w:type="pct"/>
            <w:vAlign w:val="center"/>
          </w:tcPr>
          <w:p w14:paraId="47D7FE82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0.85 (0.24~2.96)</w:t>
            </w:r>
          </w:p>
        </w:tc>
        <w:tc>
          <w:tcPr>
            <w:tcW w:w="472" w:type="pct"/>
            <w:vAlign w:val="center"/>
          </w:tcPr>
          <w:p w14:paraId="444B9F9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0.797</w:t>
            </w:r>
          </w:p>
        </w:tc>
        <w:tc>
          <w:tcPr>
            <w:tcW w:w="1256" w:type="pct"/>
            <w:vAlign w:val="center"/>
          </w:tcPr>
          <w:p w14:paraId="2435251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1.85 (0.56~6.11)</w:t>
            </w:r>
          </w:p>
        </w:tc>
        <w:tc>
          <w:tcPr>
            <w:tcW w:w="446" w:type="pct"/>
            <w:vAlign w:val="center"/>
          </w:tcPr>
          <w:p w14:paraId="25DCABA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0.314</w:t>
            </w:r>
          </w:p>
        </w:tc>
      </w:tr>
      <w:tr w:rsidR="0040113B" w:rsidRPr="00083A57" w14:paraId="121A1081" w14:textId="77777777" w:rsidTr="00B5144A">
        <w:tc>
          <w:tcPr>
            <w:tcW w:w="1649" w:type="pct"/>
            <w:vAlign w:val="center"/>
          </w:tcPr>
          <w:p w14:paraId="5DC438B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Local extension (PW/LV)</w:t>
            </w:r>
          </w:p>
        </w:tc>
        <w:tc>
          <w:tcPr>
            <w:tcW w:w="1177" w:type="pct"/>
            <w:vAlign w:val="center"/>
          </w:tcPr>
          <w:p w14:paraId="4BC0AE21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0.97 (0.19~4.79)</w:t>
            </w:r>
          </w:p>
        </w:tc>
        <w:tc>
          <w:tcPr>
            <w:tcW w:w="472" w:type="pct"/>
            <w:vAlign w:val="center"/>
          </w:tcPr>
          <w:p w14:paraId="39E5062D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0.966</w:t>
            </w:r>
          </w:p>
        </w:tc>
        <w:tc>
          <w:tcPr>
            <w:tcW w:w="1256" w:type="pct"/>
            <w:vAlign w:val="center"/>
          </w:tcPr>
          <w:p w14:paraId="222AAC30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3.81 (1.01~14.38)</w:t>
            </w:r>
          </w:p>
        </w:tc>
        <w:tc>
          <w:tcPr>
            <w:tcW w:w="446" w:type="pct"/>
            <w:vAlign w:val="center"/>
          </w:tcPr>
          <w:p w14:paraId="5A1C7DFC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0.048</w:t>
            </w:r>
          </w:p>
        </w:tc>
      </w:tr>
      <w:tr w:rsidR="0040113B" w:rsidRPr="00083A57" w14:paraId="32EE6CC4" w14:textId="77777777" w:rsidTr="00B5144A">
        <w:tc>
          <w:tcPr>
            <w:tcW w:w="1649" w:type="pct"/>
            <w:vAlign w:val="center"/>
          </w:tcPr>
          <w:p w14:paraId="0CF7E42E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Hemoglobin (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&lt; 11.75 g/dl)</w:t>
            </w:r>
          </w:p>
        </w:tc>
        <w:tc>
          <w:tcPr>
            <w:tcW w:w="1177" w:type="pct"/>
            <w:vAlign w:val="center"/>
          </w:tcPr>
          <w:p w14:paraId="1CF97ED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1.69 (0.68~4.25)</w:t>
            </w:r>
          </w:p>
        </w:tc>
        <w:tc>
          <w:tcPr>
            <w:tcW w:w="472" w:type="pct"/>
            <w:vAlign w:val="center"/>
          </w:tcPr>
          <w:p w14:paraId="2A83FEE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0.262</w:t>
            </w:r>
          </w:p>
        </w:tc>
        <w:tc>
          <w:tcPr>
            <w:tcW w:w="1256" w:type="pct"/>
            <w:vAlign w:val="center"/>
          </w:tcPr>
          <w:p w14:paraId="24D6ED5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1.63 (0.84~3.18)</w:t>
            </w:r>
          </w:p>
        </w:tc>
        <w:tc>
          <w:tcPr>
            <w:tcW w:w="446" w:type="pct"/>
            <w:vAlign w:val="center"/>
          </w:tcPr>
          <w:p w14:paraId="645BDB06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0.148</w:t>
            </w:r>
          </w:p>
        </w:tc>
      </w:tr>
      <w:tr w:rsidR="0040113B" w:rsidRPr="00083A57" w14:paraId="34B22D34" w14:textId="77777777" w:rsidTr="00B5144A">
        <w:tc>
          <w:tcPr>
            <w:tcW w:w="1649" w:type="pct"/>
            <w:vAlign w:val="center"/>
          </w:tcPr>
          <w:p w14:paraId="7FCF7124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</w:rPr>
              <w:t>NLR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2.35)</w:t>
            </w:r>
          </w:p>
        </w:tc>
        <w:tc>
          <w:tcPr>
            <w:tcW w:w="1177" w:type="pct"/>
            <w:vAlign w:val="center"/>
          </w:tcPr>
          <w:p w14:paraId="54347F64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1.84 (0.73~4.62)</w:t>
            </w:r>
          </w:p>
        </w:tc>
        <w:tc>
          <w:tcPr>
            <w:tcW w:w="472" w:type="pct"/>
            <w:vAlign w:val="center"/>
          </w:tcPr>
          <w:p w14:paraId="7D080F5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0.194</w:t>
            </w:r>
          </w:p>
        </w:tc>
        <w:tc>
          <w:tcPr>
            <w:tcW w:w="1256" w:type="pct"/>
            <w:vAlign w:val="center"/>
          </w:tcPr>
          <w:p w14:paraId="39419203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1.85 (0.94~3.64)</w:t>
            </w:r>
          </w:p>
        </w:tc>
        <w:tc>
          <w:tcPr>
            <w:tcW w:w="446" w:type="pct"/>
            <w:vAlign w:val="center"/>
          </w:tcPr>
          <w:p w14:paraId="238B5E6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0.074</w:t>
            </w:r>
          </w:p>
        </w:tc>
      </w:tr>
      <w:tr w:rsidR="002435D2" w:rsidRPr="00083A57" w14:paraId="3B2E9AF1" w14:textId="77777777" w:rsidTr="00B5144A">
        <w:trPr>
          <w:ins w:id="0" w:author="ajoumc" w:date="2024-02-18T00:13:00Z"/>
        </w:trPr>
        <w:tc>
          <w:tcPr>
            <w:tcW w:w="1649" w:type="pct"/>
            <w:vAlign w:val="center"/>
          </w:tcPr>
          <w:p w14:paraId="7D56E16F" w14:textId="1D21B7DE" w:rsidR="002435D2" w:rsidRPr="00083A57" w:rsidRDefault="002435D2" w:rsidP="00B5144A">
            <w:pPr>
              <w:rPr>
                <w:ins w:id="1" w:author="ajoumc" w:date="2024-02-18T00:13:00Z"/>
                <w:rFonts w:ascii="Times New Roman" w:hAnsi="Times New Roman"/>
              </w:rPr>
            </w:pPr>
            <w:ins w:id="2" w:author="ajoumc" w:date="2024-02-18T00:13:00Z">
              <w:r>
                <w:rPr>
                  <w:rFonts w:ascii="Times New Roman" w:hAnsi="Times New Roman" w:hint="eastAsia"/>
                </w:rPr>
                <w:t>P</w:t>
              </w:r>
              <w:r>
                <w:rPr>
                  <w:rFonts w:ascii="Times New Roman" w:hAnsi="Times New Roman"/>
                </w:rPr>
                <w:t>la</w:t>
              </w:r>
            </w:ins>
            <w:ins w:id="3" w:author="ajoumc" w:date="2024-02-18T00:14:00Z">
              <w:r>
                <w:rPr>
                  <w:rFonts w:ascii="Times New Roman" w:hAnsi="Times New Roman"/>
                </w:rPr>
                <w:t>telet (</w:t>
              </w:r>
              <m:oMath>
                <m:r>
                  <w:rPr>
                    <w:rFonts w:ascii="Cambria Math" w:hAnsi="Cambria Math"/>
                    <w:color w:val="000000"/>
                    <w:kern w:val="0"/>
                  </w:rPr>
                  <m:t xml:space="preserve">≥ </m:t>
                </m:r>
              </m:oMath>
              <w:r>
                <w:rPr>
                  <w:rFonts w:ascii="Times New Roman" w:hAnsi="Times New Roman"/>
                  <w:color w:val="000000"/>
                  <w:kern w:val="0"/>
                </w:rPr>
                <w:t>269.5</w:t>
              </w:r>
              <w:r>
                <w:rPr>
                  <w:rFonts w:ascii="Times New Roman" w:hAnsi="Times New Roman"/>
                  <w:color w:val="000000"/>
                  <w:kern w:val="0"/>
                </w:rPr>
                <w:t xml:space="preserve"> </w:t>
              </w:r>
              <w:r w:rsidRPr="00374E7F">
                <w:rPr>
                  <w:rFonts w:ascii="Times New Roman" w:hAnsi="Times New Roman"/>
                  <w:color w:val="000000"/>
                  <w:kern w:val="0"/>
                </w:rPr>
                <w:t>x</w:t>
              </w:r>
              <w:r w:rsidRPr="00374E7F">
                <w:rPr>
                  <w:rFonts w:ascii="Times New Roman" w:hAnsi="Times New Roman"/>
                  <w:color w:val="000000"/>
                  <w:kern w:val="0"/>
                </w:rPr>
                <w:t>10</w:t>
              </w:r>
              <w:r w:rsidRPr="00374E7F">
                <w:rPr>
                  <w:rFonts w:ascii="Times New Roman" w:hAnsi="Times New Roman"/>
                  <w:color w:val="000000"/>
                  <w:kern w:val="0"/>
                  <w:vertAlign w:val="superscript"/>
                </w:rPr>
                <w:t>3</w:t>
              </w:r>
              <w:r w:rsidRPr="00374E7F">
                <w:rPr>
                  <w:rFonts w:ascii="Times New Roman" w:hAnsi="Times New Roman"/>
                  <w:color w:val="000000"/>
                  <w:kern w:val="0"/>
                </w:rPr>
                <w:t>/</w:t>
              </w:r>
              <w:r w:rsidRPr="009954D9">
                <w:rPr>
                  <w:rFonts w:ascii="Times New Roman" w:hAnsi="Times New Roman"/>
                  <w:color w:val="4D5156"/>
                </w:rPr>
                <w:t>µL</w:t>
              </w:r>
              <w:r w:rsidRPr="00374E7F">
                <w:rPr>
                  <w:rFonts w:ascii="Times New Roman" w:hAnsi="Times New Roman"/>
                  <w:color w:val="000000"/>
                  <w:kern w:val="0"/>
                </w:rPr>
                <w:t>)</w:t>
              </w:r>
            </w:ins>
          </w:p>
        </w:tc>
        <w:tc>
          <w:tcPr>
            <w:tcW w:w="1177" w:type="pct"/>
            <w:vAlign w:val="center"/>
          </w:tcPr>
          <w:p w14:paraId="09134CCC" w14:textId="1FC9D45C" w:rsidR="002435D2" w:rsidRPr="00083A57" w:rsidRDefault="002435D2" w:rsidP="00B5144A">
            <w:pPr>
              <w:rPr>
                <w:ins w:id="4" w:author="ajoumc" w:date="2024-02-18T00:13:00Z"/>
                <w:rFonts w:ascii="Times New Roman" w:hAnsi="Times New Roman"/>
                <w:color w:val="000000"/>
              </w:rPr>
            </w:pPr>
            <w:ins w:id="5" w:author="ajoumc" w:date="2024-02-18T00:17:00Z">
              <w:r>
                <w:rPr>
                  <w:rFonts w:ascii="Times New Roman" w:hAnsi="Times New Roman" w:hint="eastAsia"/>
                  <w:color w:val="000000"/>
                </w:rPr>
                <w:t>0</w:t>
              </w:r>
              <w:r>
                <w:rPr>
                  <w:rFonts w:ascii="Times New Roman" w:hAnsi="Times New Roman"/>
                  <w:color w:val="000000"/>
                </w:rPr>
                <w:t>.52 (0.21-1.31)</w:t>
              </w:r>
            </w:ins>
          </w:p>
        </w:tc>
        <w:tc>
          <w:tcPr>
            <w:tcW w:w="472" w:type="pct"/>
            <w:vAlign w:val="center"/>
          </w:tcPr>
          <w:p w14:paraId="4475F01F" w14:textId="41ED4117" w:rsidR="002435D2" w:rsidRPr="00083A57" w:rsidRDefault="002435D2" w:rsidP="00B5144A">
            <w:pPr>
              <w:rPr>
                <w:ins w:id="6" w:author="ajoumc" w:date="2024-02-18T00:13:00Z"/>
                <w:rFonts w:ascii="Times New Roman" w:hAnsi="Times New Roman"/>
                <w:color w:val="000000"/>
              </w:rPr>
            </w:pPr>
            <w:ins w:id="7" w:author="ajoumc" w:date="2024-02-18T00:17:00Z">
              <w:r>
                <w:rPr>
                  <w:rFonts w:ascii="Times New Roman" w:hAnsi="Times New Roman" w:hint="eastAsia"/>
                  <w:color w:val="000000"/>
                </w:rPr>
                <w:t>0</w:t>
              </w:r>
              <w:r>
                <w:rPr>
                  <w:rFonts w:ascii="Times New Roman" w:hAnsi="Times New Roman"/>
                  <w:color w:val="000000"/>
                </w:rPr>
                <w:t>.169</w:t>
              </w:r>
            </w:ins>
          </w:p>
        </w:tc>
        <w:tc>
          <w:tcPr>
            <w:tcW w:w="1256" w:type="pct"/>
            <w:vAlign w:val="center"/>
          </w:tcPr>
          <w:p w14:paraId="7B89B012" w14:textId="40AFF442" w:rsidR="002435D2" w:rsidRPr="00083A57" w:rsidRDefault="002435D2" w:rsidP="00B5144A">
            <w:pPr>
              <w:rPr>
                <w:ins w:id="8" w:author="ajoumc" w:date="2024-02-18T00:13:00Z"/>
                <w:rFonts w:ascii="Times New Roman" w:hAnsi="Times New Roman"/>
                <w:color w:val="000000"/>
              </w:rPr>
            </w:pPr>
            <w:ins w:id="9" w:author="ajoumc" w:date="2024-02-18T00:18:00Z">
              <w:r>
                <w:rPr>
                  <w:rFonts w:ascii="Times New Roman" w:hAnsi="Times New Roman" w:hint="eastAsia"/>
                  <w:color w:val="000000"/>
                </w:rPr>
                <w:t>0</w:t>
              </w:r>
              <w:r>
                <w:rPr>
                  <w:rFonts w:ascii="Times New Roman" w:hAnsi="Times New Roman"/>
                  <w:color w:val="000000"/>
                </w:rPr>
                <w:t>.91 (0.48-1.74)</w:t>
              </w:r>
            </w:ins>
          </w:p>
        </w:tc>
        <w:tc>
          <w:tcPr>
            <w:tcW w:w="446" w:type="pct"/>
            <w:vAlign w:val="center"/>
          </w:tcPr>
          <w:p w14:paraId="6C34A86F" w14:textId="3D2B2BE7" w:rsidR="002435D2" w:rsidRPr="00083A57" w:rsidRDefault="002435D2" w:rsidP="00B5144A">
            <w:pPr>
              <w:rPr>
                <w:ins w:id="10" w:author="ajoumc" w:date="2024-02-18T00:13:00Z"/>
                <w:rFonts w:ascii="Times New Roman" w:hAnsi="Times New Roman"/>
                <w:color w:val="000000"/>
              </w:rPr>
            </w:pPr>
            <w:ins w:id="11" w:author="ajoumc" w:date="2024-02-18T00:18:00Z">
              <w:r>
                <w:rPr>
                  <w:rFonts w:ascii="Times New Roman" w:hAnsi="Times New Roman" w:hint="eastAsia"/>
                  <w:color w:val="000000"/>
                </w:rPr>
                <w:t>0</w:t>
              </w:r>
              <w:r>
                <w:rPr>
                  <w:rFonts w:ascii="Times New Roman" w:hAnsi="Times New Roman"/>
                  <w:color w:val="000000"/>
                </w:rPr>
                <w:t>.782</w:t>
              </w:r>
            </w:ins>
            <w:bookmarkStart w:id="12" w:name="_GoBack"/>
            <w:bookmarkEnd w:id="12"/>
          </w:p>
        </w:tc>
      </w:tr>
      <w:tr w:rsidR="0040113B" w:rsidRPr="00083A57" w14:paraId="199A9701" w14:textId="77777777" w:rsidTr="00B5144A">
        <w:tc>
          <w:tcPr>
            <w:tcW w:w="1649" w:type="pct"/>
            <w:vAlign w:val="center"/>
          </w:tcPr>
          <w:p w14:paraId="327CE0C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>≥ 5 ng/ml)</m:t>
              </m:r>
            </m:oMath>
          </w:p>
        </w:tc>
        <w:tc>
          <w:tcPr>
            <w:tcW w:w="1177" w:type="pct"/>
            <w:vAlign w:val="center"/>
          </w:tcPr>
          <w:p w14:paraId="7BC93286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2.88 (1.05~7.93)</w:t>
            </w:r>
          </w:p>
        </w:tc>
        <w:tc>
          <w:tcPr>
            <w:tcW w:w="472" w:type="pct"/>
            <w:vAlign w:val="center"/>
          </w:tcPr>
          <w:p w14:paraId="70A429E6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0.041</w:t>
            </w:r>
          </w:p>
        </w:tc>
        <w:tc>
          <w:tcPr>
            <w:tcW w:w="1256" w:type="pct"/>
            <w:vAlign w:val="center"/>
          </w:tcPr>
          <w:p w14:paraId="64E85A0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1.87 (0.95~3.69)</w:t>
            </w:r>
          </w:p>
        </w:tc>
        <w:tc>
          <w:tcPr>
            <w:tcW w:w="446" w:type="pct"/>
            <w:vAlign w:val="center"/>
          </w:tcPr>
          <w:p w14:paraId="40D3D4E1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0.069</w:t>
            </w:r>
          </w:p>
        </w:tc>
      </w:tr>
      <w:tr w:rsidR="0040113B" w:rsidRPr="00083A57" w14:paraId="0DE226A3" w14:textId="77777777" w:rsidTr="00B5144A">
        <w:tc>
          <w:tcPr>
            <w:tcW w:w="1649" w:type="pct"/>
            <w:vAlign w:val="center"/>
          </w:tcPr>
          <w:p w14:paraId="5A9FBDFB" w14:textId="77777777" w:rsidR="0040113B" w:rsidRPr="00083A57" w:rsidRDefault="0040113B" w:rsidP="00B5144A">
            <w:pPr>
              <w:rPr>
                <w:rFonts w:ascii="Times New Roman" w:hAnsi="Times New Roman"/>
                <w:color w:val="000000"/>
                <w:kern w:val="0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1.25 </m:t>
              </m:r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ng/ml)    </w:t>
            </w:r>
          </w:p>
        </w:tc>
        <w:tc>
          <w:tcPr>
            <w:tcW w:w="1177" w:type="pct"/>
            <w:vAlign w:val="center"/>
          </w:tcPr>
          <w:p w14:paraId="3D481E0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2.27 (0.87~5.92)</w:t>
            </w:r>
          </w:p>
        </w:tc>
        <w:tc>
          <w:tcPr>
            <w:tcW w:w="472" w:type="pct"/>
            <w:vAlign w:val="center"/>
          </w:tcPr>
          <w:p w14:paraId="12B3BB5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0.092</w:t>
            </w:r>
          </w:p>
        </w:tc>
        <w:tc>
          <w:tcPr>
            <w:tcW w:w="1256" w:type="pct"/>
            <w:vAlign w:val="center"/>
          </w:tcPr>
          <w:p w14:paraId="1426F48A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1.99 (1.01~3.91)</w:t>
            </w:r>
          </w:p>
        </w:tc>
        <w:tc>
          <w:tcPr>
            <w:tcW w:w="446" w:type="pct"/>
            <w:vAlign w:val="center"/>
          </w:tcPr>
          <w:p w14:paraId="3580163E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0.046</w:t>
            </w:r>
          </w:p>
        </w:tc>
      </w:tr>
      <w:tr w:rsidR="0040113B" w:rsidRPr="00083A57" w14:paraId="20C3BC22" w14:textId="77777777" w:rsidTr="00B5144A">
        <w:tc>
          <w:tcPr>
            <w:tcW w:w="1649" w:type="pct"/>
            <w:vAlign w:val="center"/>
          </w:tcPr>
          <w:p w14:paraId="37F0F416" w14:textId="77777777" w:rsidR="0040113B" w:rsidRPr="00083A57" w:rsidRDefault="0040113B" w:rsidP="00B5144A">
            <w:pPr>
              <w:rPr>
                <w:rFonts w:ascii="Times New Roman" w:hAnsi="Times New Roman"/>
                <w:color w:val="000000"/>
                <w:kern w:val="0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>≥ 0.8 ng</m:t>
              </m:r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/ml)</w:t>
            </w:r>
          </w:p>
        </w:tc>
        <w:tc>
          <w:tcPr>
            <w:tcW w:w="1177" w:type="pct"/>
            <w:vAlign w:val="center"/>
          </w:tcPr>
          <w:p w14:paraId="31D0C4A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1.69 (0.69~4.15)</w:t>
            </w:r>
          </w:p>
        </w:tc>
        <w:tc>
          <w:tcPr>
            <w:tcW w:w="472" w:type="pct"/>
            <w:vAlign w:val="center"/>
          </w:tcPr>
          <w:p w14:paraId="31156AF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0.254</w:t>
            </w:r>
          </w:p>
        </w:tc>
        <w:tc>
          <w:tcPr>
            <w:tcW w:w="1256" w:type="pct"/>
            <w:vAlign w:val="center"/>
          </w:tcPr>
          <w:p w14:paraId="1DB5BBA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1.23 (0.64~2.35)</w:t>
            </w:r>
          </w:p>
        </w:tc>
        <w:tc>
          <w:tcPr>
            <w:tcW w:w="446" w:type="pct"/>
            <w:vAlign w:val="center"/>
          </w:tcPr>
          <w:p w14:paraId="5FECF6C5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0.535</w:t>
            </w:r>
          </w:p>
        </w:tc>
      </w:tr>
      <w:tr w:rsidR="0040113B" w:rsidRPr="00083A57" w14:paraId="037C44C8" w14:textId="77777777" w:rsidTr="00B5144A">
        <w:tc>
          <w:tcPr>
            <w:tcW w:w="1649" w:type="pct"/>
            <w:vAlign w:val="center"/>
          </w:tcPr>
          <w:p w14:paraId="101532A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>≥ 3.15 ng/ml)</m:t>
              </m:r>
            </m:oMath>
          </w:p>
        </w:tc>
        <w:tc>
          <w:tcPr>
            <w:tcW w:w="1177" w:type="pct"/>
            <w:vAlign w:val="center"/>
          </w:tcPr>
          <w:p w14:paraId="18450364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2.47 (0.95~6.43)</w:t>
            </w:r>
          </w:p>
        </w:tc>
        <w:tc>
          <w:tcPr>
            <w:tcW w:w="472" w:type="pct"/>
            <w:vAlign w:val="center"/>
          </w:tcPr>
          <w:p w14:paraId="2A9FDB3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0.064</w:t>
            </w:r>
          </w:p>
        </w:tc>
        <w:tc>
          <w:tcPr>
            <w:tcW w:w="1256" w:type="pct"/>
            <w:vAlign w:val="center"/>
          </w:tcPr>
          <w:p w14:paraId="51A87B55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2.63 (1.3~5.34)</w:t>
            </w:r>
          </w:p>
        </w:tc>
        <w:tc>
          <w:tcPr>
            <w:tcW w:w="446" w:type="pct"/>
            <w:vAlign w:val="center"/>
          </w:tcPr>
          <w:p w14:paraId="47903CE0" w14:textId="77777777" w:rsidR="0040113B" w:rsidRPr="00083A57" w:rsidRDefault="0040113B" w:rsidP="00B5144A">
            <w:pPr>
              <w:rPr>
                <w:rFonts w:ascii="Times New Roman" w:hAnsi="Times New Roman"/>
                <w:color w:val="FF0000"/>
              </w:rPr>
            </w:pPr>
            <w:r w:rsidRPr="00083A57">
              <w:rPr>
                <w:rFonts w:ascii="Times New Roman" w:hAnsi="Times New Roman"/>
                <w:color w:val="FF0000"/>
              </w:rPr>
              <w:t>0.007</w:t>
            </w:r>
          </w:p>
        </w:tc>
      </w:tr>
      <w:tr w:rsidR="0040113B" w:rsidRPr="00083A57" w14:paraId="790FF892" w14:textId="77777777" w:rsidTr="00B5144A">
        <w:tc>
          <w:tcPr>
            <w:tcW w:w="1649" w:type="pct"/>
            <w:vAlign w:val="center"/>
          </w:tcPr>
          <w:p w14:paraId="5167533E" w14:textId="77777777" w:rsidR="0040113B" w:rsidRPr="00083A57" w:rsidRDefault="0040113B" w:rsidP="00B5144A">
            <w:pPr>
              <w:rPr>
                <w:rFonts w:ascii="Times New Roman" w:hAnsi="Times New Roman"/>
                <w:color w:val="000000"/>
                <w:kern w:val="0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>≥ 1.5 ng/ml)</m:t>
              </m:r>
            </m:oMath>
          </w:p>
        </w:tc>
        <w:tc>
          <w:tcPr>
            <w:tcW w:w="1177" w:type="pct"/>
            <w:vAlign w:val="center"/>
          </w:tcPr>
          <w:p w14:paraId="03F16045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1.68 (0.67~4.2)</w:t>
            </w:r>
          </w:p>
        </w:tc>
        <w:tc>
          <w:tcPr>
            <w:tcW w:w="472" w:type="pct"/>
            <w:vAlign w:val="center"/>
          </w:tcPr>
          <w:p w14:paraId="5E06FC6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0.271</w:t>
            </w:r>
          </w:p>
        </w:tc>
        <w:tc>
          <w:tcPr>
            <w:tcW w:w="1256" w:type="pct"/>
            <w:vAlign w:val="center"/>
          </w:tcPr>
          <w:p w14:paraId="4D0CC963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1.67 (0.85~3.28)</w:t>
            </w:r>
          </w:p>
        </w:tc>
        <w:tc>
          <w:tcPr>
            <w:tcW w:w="446" w:type="pct"/>
            <w:vAlign w:val="center"/>
          </w:tcPr>
          <w:p w14:paraId="7E96C4F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0.138</w:t>
            </w:r>
          </w:p>
        </w:tc>
      </w:tr>
      <w:tr w:rsidR="0040113B" w:rsidRPr="00083A57" w14:paraId="167EA161" w14:textId="77777777" w:rsidTr="00B5144A">
        <w:tc>
          <w:tcPr>
            <w:tcW w:w="1649" w:type="pct"/>
            <w:vAlign w:val="center"/>
          </w:tcPr>
          <w:p w14:paraId="74BFF125" w14:textId="77777777" w:rsidR="0040113B" w:rsidRPr="00083A57" w:rsidRDefault="0040113B" w:rsidP="00B5144A">
            <w:pPr>
              <w:rPr>
                <w:rFonts w:ascii="Times New Roman" w:hAnsi="Times New Roman"/>
                <w:color w:val="000000"/>
                <w:kern w:val="0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>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>≥ 1.2 ng/ml)</m:t>
              </m:r>
            </m:oMath>
          </w:p>
        </w:tc>
        <w:tc>
          <w:tcPr>
            <w:tcW w:w="1177" w:type="pct"/>
            <w:vAlign w:val="center"/>
          </w:tcPr>
          <w:p w14:paraId="02931F3E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1.84 (0.73~4.63)</w:t>
            </w:r>
          </w:p>
        </w:tc>
        <w:tc>
          <w:tcPr>
            <w:tcW w:w="472" w:type="pct"/>
            <w:vAlign w:val="center"/>
          </w:tcPr>
          <w:p w14:paraId="6122384E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0.192</w:t>
            </w:r>
          </w:p>
        </w:tc>
        <w:tc>
          <w:tcPr>
            <w:tcW w:w="1256" w:type="pct"/>
            <w:vAlign w:val="center"/>
          </w:tcPr>
          <w:p w14:paraId="78D6FDA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1.7 (0.87~3.35)</w:t>
            </w:r>
          </w:p>
        </w:tc>
        <w:tc>
          <w:tcPr>
            <w:tcW w:w="446" w:type="pct"/>
            <w:vAlign w:val="center"/>
          </w:tcPr>
          <w:p w14:paraId="6ACEB18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0.123</w:t>
            </w:r>
          </w:p>
        </w:tc>
      </w:tr>
      <w:tr w:rsidR="0040113B" w:rsidRPr="00083A57" w14:paraId="0A0A0CD5" w14:textId="77777777" w:rsidTr="00B5144A">
        <w:tc>
          <w:tcPr>
            <w:tcW w:w="1649" w:type="pct"/>
            <w:vAlign w:val="center"/>
          </w:tcPr>
          <w:p w14:paraId="1301C568" w14:textId="77777777" w:rsidR="0040113B" w:rsidRPr="00083A57" w:rsidRDefault="0076540C" w:rsidP="00B5144A">
            <w:pPr>
              <w:rPr>
                <w:rFonts w:ascii="Times New Roman" w:hAnsi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(mid)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-5.524)</w:t>
            </w:r>
          </w:p>
        </w:tc>
        <w:tc>
          <w:tcPr>
            <w:tcW w:w="1177" w:type="pct"/>
            <w:vAlign w:val="center"/>
          </w:tcPr>
          <w:p w14:paraId="45FEDEF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0.87 (0.36~2.1)</w:t>
            </w:r>
          </w:p>
        </w:tc>
        <w:tc>
          <w:tcPr>
            <w:tcW w:w="472" w:type="pct"/>
            <w:vAlign w:val="center"/>
          </w:tcPr>
          <w:p w14:paraId="5DBCFF80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0.757</w:t>
            </w:r>
          </w:p>
        </w:tc>
        <w:tc>
          <w:tcPr>
            <w:tcW w:w="1256" w:type="pct"/>
            <w:vAlign w:val="center"/>
          </w:tcPr>
          <w:p w14:paraId="36A2B3C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1.25 (0.66~2.39)</w:t>
            </w:r>
          </w:p>
        </w:tc>
        <w:tc>
          <w:tcPr>
            <w:tcW w:w="446" w:type="pct"/>
            <w:vAlign w:val="center"/>
          </w:tcPr>
          <w:p w14:paraId="1AD8CBAB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0.496</w:t>
            </w:r>
          </w:p>
        </w:tc>
      </w:tr>
      <w:tr w:rsidR="0040113B" w:rsidRPr="00083A57" w14:paraId="662A5D4B" w14:textId="77777777" w:rsidTr="00B5144A">
        <w:tc>
          <w:tcPr>
            <w:tcW w:w="1649" w:type="pct"/>
            <w:vAlign w:val="center"/>
          </w:tcPr>
          <w:p w14:paraId="3E9AF336" w14:textId="77777777" w:rsidR="0040113B" w:rsidRPr="00083A57" w:rsidRDefault="0076540C" w:rsidP="00B5144A">
            <w:pPr>
              <w:rPr>
                <w:rFonts w:ascii="Times New Roman" w:hAnsi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(post)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-1.575)</w:t>
            </w:r>
          </w:p>
        </w:tc>
        <w:tc>
          <w:tcPr>
            <w:tcW w:w="1177" w:type="pct"/>
            <w:vAlign w:val="center"/>
          </w:tcPr>
          <w:p w14:paraId="5971426C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1.34 (0.55~3.22)</w:t>
            </w:r>
          </w:p>
        </w:tc>
        <w:tc>
          <w:tcPr>
            <w:tcW w:w="472" w:type="pct"/>
            <w:vAlign w:val="center"/>
          </w:tcPr>
          <w:p w14:paraId="690E00F9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0.521</w:t>
            </w:r>
          </w:p>
        </w:tc>
        <w:tc>
          <w:tcPr>
            <w:tcW w:w="1256" w:type="pct"/>
            <w:vAlign w:val="center"/>
          </w:tcPr>
          <w:p w14:paraId="59484532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0.99 (0.52~1.89)</w:t>
            </w:r>
          </w:p>
        </w:tc>
        <w:tc>
          <w:tcPr>
            <w:tcW w:w="446" w:type="pct"/>
            <w:vAlign w:val="center"/>
          </w:tcPr>
          <w:p w14:paraId="449368DA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0.974</w:t>
            </w:r>
          </w:p>
        </w:tc>
      </w:tr>
      <w:tr w:rsidR="0040113B" w:rsidRPr="00083A57" w14:paraId="4940BC13" w14:textId="77777777" w:rsidTr="00B5144A">
        <w:tc>
          <w:tcPr>
            <w:tcW w:w="1649" w:type="pct"/>
            <w:vAlign w:val="center"/>
          </w:tcPr>
          <w:p w14:paraId="0249E7E2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(mid)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-2.976)</w:t>
            </w:r>
          </w:p>
        </w:tc>
        <w:tc>
          <w:tcPr>
            <w:tcW w:w="1177" w:type="pct"/>
            <w:vAlign w:val="center"/>
          </w:tcPr>
          <w:p w14:paraId="68517036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0.52 (0.21~1.3)</w:t>
            </w:r>
          </w:p>
        </w:tc>
        <w:tc>
          <w:tcPr>
            <w:tcW w:w="472" w:type="pct"/>
            <w:vAlign w:val="center"/>
          </w:tcPr>
          <w:p w14:paraId="174AC0C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0.16</w:t>
            </w:r>
          </w:p>
        </w:tc>
        <w:tc>
          <w:tcPr>
            <w:tcW w:w="1256" w:type="pct"/>
            <w:vAlign w:val="center"/>
          </w:tcPr>
          <w:p w14:paraId="29D2781F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0.75 (0.39~1.44)</w:t>
            </w:r>
          </w:p>
        </w:tc>
        <w:tc>
          <w:tcPr>
            <w:tcW w:w="446" w:type="pct"/>
            <w:vAlign w:val="center"/>
          </w:tcPr>
          <w:p w14:paraId="0A571156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0.388</w:t>
            </w:r>
          </w:p>
        </w:tc>
      </w:tr>
      <w:tr w:rsidR="0040113B" w:rsidRPr="00083A57" w14:paraId="3681F568" w14:textId="77777777" w:rsidTr="00B5144A">
        <w:tc>
          <w:tcPr>
            <w:tcW w:w="1649" w:type="pct"/>
            <w:tcBorders>
              <w:bottom w:val="single" w:sz="4" w:space="0" w:color="auto"/>
            </w:tcBorders>
            <w:vAlign w:val="center"/>
          </w:tcPr>
          <w:p w14:paraId="537C08B5" w14:textId="77777777" w:rsidR="0040113B" w:rsidRPr="00083A57" w:rsidRDefault="0076540C" w:rsidP="00B5144A">
            <w:pPr>
              <w:rPr>
                <w:rFonts w:ascii="Times New Roman" w:hAnsi="Times New Roman"/>
                <w:color w:val="000000"/>
                <w:kern w:val="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(post) 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</w:rPr>
                <m:t xml:space="preserve">≥ </m:t>
              </m:r>
            </m:oMath>
            <w:r w:rsidR="0040113B" w:rsidRPr="00083A57">
              <w:rPr>
                <w:rFonts w:ascii="Times New Roman" w:hAnsi="Times New Roman"/>
                <w:color w:val="000000"/>
                <w:kern w:val="0"/>
              </w:rPr>
              <w:t>-0.697)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vAlign w:val="center"/>
          </w:tcPr>
          <w:p w14:paraId="5866DF7E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1.58 (0.65~3.87)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vAlign w:val="center"/>
          </w:tcPr>
          <w:p w14:paraId="7D98D982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0.315</w:t>
            </w: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6BDD5047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0.99 (0.52~1.89)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vAlign w:val="center"/>
          </w:tcPr>
          <w:p w14:paraId="245D9DF8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</w:rPr>
              <w:t>0.977</w:t>
            </w:r>
          </w:p>
        </w:tc>
      </w:tr>
      <w:tr w:rsidR="0040113B" w:rsidRPr="00083A57" w14:paraId="347045DC" w14:textId="77777777" w:rsidTr="00B5144A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0671B" w14:textId="77777777" w:rsidR="0040113B" w:rsidRPr="00083A57" w:rsidRDefault="0040113B" w:rsidP="00B5144A">
            <w:pPr>
              <w:rPr>
                <w:rFonts w:ascii="Times New Roman" w:hAnsi="Times New Roman"/>
              </w:rPr>
            </w:pP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CI: confidence interval, SCC-Ag: squamous cell carcinoma antigen, 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>: carcinoembryonic antigen 21-1, 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lastRenderedPageBreak/>
              <w:t>SCC-Ag: pretreatment SCC-Ag, 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SCC-Ag: SCC-Ag during treatment,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SCC-Ag: posttreatment SCC-Ag, 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: pretreatment 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>, mi</w:t>
            </w:r>
            <w:r>
              <w:rPr>
                <w:rFonts w:ascii="Times New Roman" w:hAnsi="Times New Roman"/>
                <w:color w:val="000000"/>
                <w:kern w:val="0"/>
              </w:rPr>
              <w:t>d-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: 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during treatment,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: posttreatment 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(mid):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~ 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SCC-Ag),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SCC-Ag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(post):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 ~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>SCC-Ag)</w:t>
            </w:r>
            <w:r w:rsidRPr="00083A57">
              <w:rPr>
                <w:rFonts w:ascii="Times New Roman" w:hAnsi="Times New Roman"/>
                <w:iCs/>
                <w:color w:val="000000"/>
                <w:kern w:val="0"/>
              </w:rPr>
              <w:t>,</w:t>
            </w:r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(mid):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~ mid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0"/>
                            </w:rPr>
                            <m:t>Cyfra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</w:rPr>
                    <m:t>Δtime</m:t>
                  </m:r>
                </m:den>
              </m:f>
            </m:oMath>
            <w:r w:rsidRPr="00083A57">
              <w:rPr>
                <w:rFonts w:ascii="Times New Roman" w:hAnsi="Times New Roman"/>
                <w:color w:val="000000"/>
                <w:kern w:val="0"/>
              </w:rPr>
              <w:t>(post): average log change rate x 100 (pre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 xml:space="preserve"> ~ post</w:t>
            </w:r>
            <w:r>
              <w:rPr>
                <w:rFonts w:ascii="Times New Roman" w:hAnsi="Times New Roman"/>
                <w:color w:val="000000"/>
                <w:kern w:val="0"/>
              </w:rPr>
              <w:t>-</w:t>
            </w:r>
            <w:proofErr w:type="spellStart"/>
            <w:r w:rsidRPr="00083A57">
              <w:rPr>
                <w:rFonts w:ascii="Times New Roman" w:hAnsi="Times New Roman"/>
                <w:color w:val="000000"/>
                <w:kern w:val="0"/>
              </w:rPr>
              <w:t>Cyfra</w:t>
            </w:r>
            <w:proofErr w:type="spellEnd"/>
            <w:r w:rsidRPr="00083A57">
              <w:rPr>
                <w:rFonts w:ascii="Times New Roman" w:hAnsi="Times New Roman"/>
                <w:color w:val="000000"/>
                <w:kern w:val="0"/>
              </w:rPr>
              <w:t>)</w:t>
            </w:r>
          </w:p>
        </w:tc>
      </w:tr>
    </w:tbl>
    <w:p w14:paraId="5234D499" w14:textId="77777777" w:rsidR="0040113B" w:rsidRDefault="0040113B" w:rsidP="0040113B">
      <w:pPr>
        <w:rPr>
          <w:rFonts w:ascii="Times New Roman" w:hAnsi="Times New Roman"/>
        </w:rPr>
      </w:pPr>
    </w:p>
    <w:p w14:paraId="4FCCDCF4" w14:textId="77777777" w:rsidR="0040113B" w:rsidRPr="00083A57" w:rsidRDefault="0040113B" w:rsidP="0040113B">
      <w:pPr>
        <w:rPr>
          <w:rFonts w:ascii="Times New Roman" w:hAnsi="Times New Roman"/>
        </w:rPr>
      </w:pPr>
      <w:r w:rsidRPr="00083A57">
        <w:rPr>
          <w:rFonts w:ascii="Times New Roman" w:hAnsi="Times New Roman"/>
        </w:rPr>
        <w:br w:type="page"/>
      </w:r>
    </w:p>
    <w:p w14:paraId="014561A6" w14:textId="77777777" w:rsidR="0040113B" w:rsidRPr="00ED7111" w:rsidRDefault="0040113B" w:rsidP="0040113B">
      <w:pPr>
        <w:spacing w:line="480" w:lineRule="auto"/>
        <w:rPr>
          <w:rFonts w:ascii="Times New Roman" w:hAnsi="Times New Roman"/>
          <w:color w:val="FF0000"/>
        </w:rPr>
        <w:sectPr w:rsidR="0040113B" w:rsidRPr="00ED7111" w:rsidSect="00D42091">
          <w:pgSz w:w="11906" w:h="16838"/>
          <w:pgMar w:top="1418" w:right="1418" w:bottom="1418" w:left="1418" w:header="850" w:footer="992" w:gutter="0"/>
          <w:cols w:space="425"/>
          <w:docGrid w:linePitch="360"/>
        </w:sectPr>
      </w:pPr>
    </w:p>
    <w:p w14:paraId="5DBFCB16" w14:textId="77777777" w:rsidR="0040113B" w:rsidRPr="003C070C" w:rsidRDefault="0040113B" w:rsidP="0040113B">
      <w:pPr>
        <w:widowControl/>
        <w:wordWrap/>
        <w:autoSpaceDE/>
        <w:autoSpaceDN/>
        <w:spacing w:after="16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Fig.</w:t>
      </w:r>
      <w:r w:rsidRPr="001F46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1F46A3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</w:t>
      </w:r>
      <w:r w:rsidRPr="003C070C">
        <w:rPr>
          <w:rFonts w:ascii="Times New Roman" w:eastAsiaTheme="minorEastAsia" w:hAnsi="Times New Roman"/>
        </w:rPr>
        <w:t>R</w:t>
      </w:r>
      <w:r w:rsidRPr="003C070C">
        <w:rPr>
          <w:rFonts w:ascii="Times New Roman" w:hAnsi="Times New Roman"/>
        </w:rPr>
        <w:t>eceiver operating characteristic curves and corresponding AUC</w:t>
      </w:r>
      <w:r>
        <w:rPr>
          <w:rFonts w:ascii="Times New Roman" w:hAnsi="Times New Roman"/>
        </w:rPr>
        <w:t>s</w:t>
      </w:r>
      <w:r w:rsidRPr="003C070C">
        <w:rPr>
          <w:rFonts w:ascii="Times New Roman" w:hAnsi="Times New Roman"/>
        </w:rPr>
        <w:t xml:space="preserve"> with 95% confidence intervals. (A) </w:t>
      </w:r>
      <w:r>
        <w:rPr>
          <w:rFonts w:ascii="Times New Roman" w:hAnsi="Times New Roman"/>
        </w:rPr>
        <w:t>P</w:t>
      </w:r>
      <w:r w:rsidRPr="003C070C">
        <w:rPr>
          <w:rFonts w:ascii="Times New Roman" w:hAnsi="Times New Roman"/>
        </w:rPr>
        <w:t>re</w:t>
      </w:r>
      <w:r>
        <w:rPr>
          <w:rFonts w:ascii="Times New Roman" w:hAnsi="Times New Roman"/>
        </w:rPr>
        <w:t>-</w:t>
      </w:r>
      <w:r w:rsidRPr="003C070C">
        <w:rPr>
          <w:rFonts w:ascii="Times New Roman" w:hAnsi="Times New Roman"/>
        </w:rPr>
        <w:t xml:space="preserve">SCC-Ag </w:t>
      </w:r>
      <w:r>
        <w:rPr>
          <w:rFonts w:ascii="Times New Roman" w:hAnsi="Times New Roman"/>
        </w:rPr>
        <w:t xml:space="preserve">and </w:t>
      </w:r>
      <w:r w:rsidRPr="003C070C">
        <w:rPr>
          <w:rFonts w:ascii="Times New Roman" w:hAnsi="Times New Roman"/>
        </w:rPr>
        <w:t>reduction rate</w:t>
      </w:r>
      <w:r>
        <w:rPr>
          <w:rFonts w:ascii="Times New Roman" w:hAnsi="Times New Roman"/>
        </w:rPr>
        <w:t>s</w:t>
      </w:r>
      <w:r w:rsidRPr="003C070C">
        <w:rPr>
          <w:rFonts w:ascii="Times New Roman" w:hAnsi="Times New Roman"/>
        </w:rPr>
        <w:t xml:space="preserve"> during </w:t>
      </w:r>
      <w:r>
        <w:rPr>
          <w:rFonts w:ascii="Times New Roman" w:hAnsi="Times New Roman"/>
        </w:rPr>
        <w:t xml:space="preserve">and after </w:t>
      </w:r>
      <w:r w:rsidRPr="003C070C">
        <w:rPr>
          <w:rFonts w:ascii="Times New Roman" w:hAnsi="Times New Roman"/>
        </w:rPr>
        <w:t xml:space="preserve">treatment. (B) </w:t>
      </w:r>
      <w:r>
        <w:rPr>
          <w:rFonts w:ascii="Times New Roman" w:hAnsi="Times New Roman"/>
        </w:rPr>
        <w:t>P</w:t>
      </w:r>
      <w:r w:rsidRPr="003C070C">
        <w:rPr>
          <w:rFonts w:ascii="Times New Roman" w:hAnsi="Times New Roman"/>
        </w:rPr>
        <w:t>re</w:t>
      </w:r>
      <w:r>
        <w:rPr>
          <w:rFonts w:ascii="Times New Roman" w:hAnsi="Times New Roman"/>
        </w:rPr>
        <w:t>-</w:t>
      </w:r>
      <w:proofErr w:type="spellStart"/>
      <w:r w:rsidRPr="003C070C">
        <w:rPr>
          <w:rFonts w:ascii="Times New Roman" w:hAnsi="Times New Roman"/>
        </w:rPr>
        <w:t>Cyfra</w:t>
      </w:r>
      <w:proofErr w:type="spellEnd"/>
      <w:r w:rsidRPr="003C07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Pr="003C070C">
        <w:rPr>
          <w:rFonts w:ascii="Times New Roman" w:hAnsi="Times New Roman"/>
        </w:rPr>
        <w:t xml:space="preserve"> reduction rate</w:t>
      </w:r>
      <w:r>
        <w:rPr>
          <w:rFonts w:ascii="Times New Roman" w:hAnsi="Times New Roman"/>
        </w:rPr>
        <w:t>s</w:t>
      </w:r>
      <w:r w:rsidRPr="003C070C">
        <w:rPr>
          <w:rFonts w:ascii="Times New Roman" w:hAnsi="Times New Roman"/>
        </w:rPr>
        <w:t xml:space="preserve"> during </w:t>
      </w:r>
      <w:r>
        <w:rPr>
          <w:rFonts w:ascii="Times New Roman" w:hAnsi="Times New Roman"/>
        </w:rPr>
        <w:t xml:space="preserve">and after </w:t>
      </w:r>
      <w:r w:rsidRPr="003C070C">
        <w:rPr>
          <w:rFonts w:ascii="Times New Roman" w:hAnsi="Times New Roman"/>
        </w:rPr>
        <w:t xml:space="preserve">treatment. (C) </w:t>
      </w:r>
      <w:r>
        <w:rPr>
          <w:rFonts w:ascii="Times New Roman" w:hAnsi="Times New Roman"/>
        </w:rPr>
        <w:t>P</w:t>
      </w:r>
      <w:r w:rsidRPr="003C070C">
        <w:rPr>
          <w:rFonts w:ascii="Times New Roman" w:hAnsi="Times New Roman"/>
        </w:rPr>
        <w:t>re</w:t>
      </w:r>
      <w:r>
        <w:rPr>
          <w:rFonts w:ascii="Times New Roman" w:hAnsi="Times New Roman"/>
        </w:rPr>
        <w:t>-</w:t>
      </w:r>
      <w:r w:rsidRPr="003C070C">
        <w:rPr>
          <w:rFonts w:ascii="Times New Roman" w:hAnsi="Times New Roman"/>
        </w:rPr>
        <w:t>SCC-Ag</w:t>
      </w:r>
      <w:r>
        <w:rPr>
          <w:rFonts w:ascii="Times New Roman" w:hAnsi="Times New Roman"/>
        </w:rPr>
        <w:t xml:space="preserve"> and</w:t>
      </w:r>
      <w:r w:rsidRPr="003C070C">
        <w:rPr>
          <w:rFonts w:ascii="Times New Roman" w:hAnsi="Times New Roman"/>
        </w:rPr>
        <w:t xml:space="preserve"> average linear change</w:t>
      </w:r>
      <w:r>
        <w:rPr>
          <w:rFonts w:ascii="Times New Roman" w:hAnsi="Times New Roman"/>
        </w:rPr>
        <w:t xml:space="preserve"> rates</w:t>
      </w:r>
      <w:r w:rsidRPr="003C070C">
        <w:rPr>
          <w:rFonts w:ascii="Times New Roman" w:hAnsi="Times New Roman"/>
        </w:rPr>
        <w:t xml:space="preserve"> during </w:t>
      </w:r>
      <w:r>
        <w:rPr>
          <w:rFonts w:ascii="Times New Roman" w:hAnsi="Times New Roman"/>
        </w:rPr>
        <w:t xml:space="preserve">and </w:t>
      </w:r>
      <w:r w:rsidRPr="003C070C">
        <w:rPr>
          <w:rFonts w:ascii="Times New Roman" w:hAnsi="Times New Roman"/>
        </w:rPr>
        <w:t>after treatment. (</w:t>
      </w:r>
      <w:r>
        <w:rPr>
          <w:rFonts w:ascii="Times New Roman" w:hAnsi="Times New Roman"/>
        </w:rPr>
        <w:t>D</w:t>
      </w:r>
      <w:r w:rsidRPr="003C070C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P</w:t>
      </w:r>
      <w:r w:rsidRPr="003C070C">
        <w:rPr>
          <w:rFonts w:ascii="Times New Roman" w:hAnsi="Times New Roman"/>
        </w:rPr>
        <w:t>re</w:t>
      </w:r>
      <w:r>
        <w:rPr>
          <w:rFonts w:ascii="Times New Roman" w:hAnsi="Times New Roman"/>
        </w:rPr>
        <w:t>-</w:t>
      </w:r>
      <w:proofErr w:type="spellStart"/>
      <w:r w:rsidRPr="003C070C">
        <w:rPr>
          <w:rFonts w:ascii="Times New Roman" w:hAnsi="Times New Roman"/>
        </w:rPr>
        <w:t>Cyfra</w:t>
      </w:r>
      <w:proofErr w:type="spellEnd"/>
      <w:r>
        <w:rPr>
          <w:rFonts w:ascii="Times New Roman" w:hAnsi="Times New Roman"/>
        </w:rPr>
        <w:t xml:space="preserve"> </w:t>
      </w:r>
      <w:r w:rsidRPr="003C070C">
        <w:rPr>
          <w:rFonts w:ascii="Times New Roman" w:hAnsi="Times New Roman"/>
        </w:rPr>
        <w:t>average linear change</w:t>
      </w:r>
      <w:r>
        <w:rPr>
          <w:rFonts w:ascii="Times New Roman" w:hAnsi="Times New Roman"/>
        </w:rPr>
        <w:t xml:space="preserve"> rates</w:t>
      </w:r>
      <w:r w:rsidRPr="003C070C">
        <w:rPr>
          <w:rFonts w:ascii="Times New Roman" w:hAnsi="Times New Roman"/>
        </w:rPr>
        <w:t xml:space="preserve"> during </w:t>
      </w:r>
      <w:r>
        <w:rPr>
          <w:rFonts w:ascii="Times New Roman" w:hAnsi="Times New Roman"/>
        </w:rPr>
        <w:t xml:space="preserve">and </w:t>
      </w:r>
      <w:r w:rsidRPr="003C070C">
        <w:rPr>
          <w:rFonts w:ascii="Times New Roman" w:hAnsi="Times New Roman"/>
        </w:rPr>
        <w:t>after treatment.</w:t>
      </w:r>
    </w:p>
    <w:p w14:paraId="21DEE429" w14:textId="77777777" w:rsidR="0040113B" w:rsidRDefault="0040113B" w:rsidP="0040113B">
      <w:pPr>
        <w:spacing w:line="480" w:lineRule="auto"/>
        <w:rPr>
          <w:rFonts w:ascii="Times New Roman" w:hAnsi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4F18DE" wp14:editId="1479D3B8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5645150" cy="5056505"/>
            <wp:effectExtent l="0" t="0" r="0" b="0"/>
            <wp:wrapTopAndBottom/>
            <wp:docPr id="2963626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263" name="그림 1" descr="텍스트, 도표, 라인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E3BDAD" w14:textId="77777777" w:rsidR="0040113B" w:rsidRPr="003C070C" w:rsidRDefault="0040113B" w:rsidP="0040113B">
      <w:pPr>
        <w:spacing w:line="480" w:lineRule="auto"/>
        <w:rPr>
          <w:rFonts w:ascii="Times New Roman" w:hAnsi="Times New Roman"/>
          <w:color w:val="FF0000"/>
        </w:rPr>
      </w:pPr>
    </w:p>
    <w:p w14:paraId="01F08C50" w14:textId="77777777" w:rsidR="0040113B" w:rsidRDefault="0040113B" w:rsidP="0040113B">
      <w:pPr>
        <w:widowControl/>
        <w:wordWrap/>
        <w:autoSpaceDE/>
        <w:autoSpaceDN/>
        <w:spacing w:after="160" w:line="480" w:lineRule="auto"/>
        <w:rPr>
          <w:rFonts w:ascii="Times New Roman" w:hAnsi="Times New Roman"/>
        </w:rPr>
      </w:pPr>
      <w:r w:rsidRPr="003C070C">
        <w:rPr>
          <w:rFonts w:ascii="Times New Roman" w:hAnsi="Times New Roman"/>
        </w:rPr>
        <w:t>AUC</w:t>
      </w:r>
      <w:r>
        <w:rPr>
          <w:rFonts w:ascii="Times New Roman" w:hAnsi="Times New Roman"/>
        </w:rPr>
        <w:t>:</w:t>
      </w:r>
      <w:r w:rsidRPr="003C070C">
        <w:rPr>
          <w:rFonts w:ascii="Times New Roman" w:hAnsi="Times New Roman"/>
        </w:rPr>
        <w:t xml:space="preserve"> area under the curve</w:t>
      </w:r>
      <w:r>
        <w:rPr>
          <w:rFonts w:ascii="Times New Roman" w:hAnsi="Times New Roman"/>
        </w:rPr>
        <w:t xml:space="preserve">; </w:t>
      </w:r>
      <w:proofErr w:type="gramStart"/>
      <w:r w:rsidRPr="003C070C">
        <w:rPr>
          <w:rFonts w:ascii="Times New Roman" w:hAnsi="Times New Roman"/>
        </w:rPr>
        <w:t>pre SCC</w:t>
      </w:r>
      <w:proofErr w:type="gramEnd"/>
      <w:r w:rsidRPr="003C070C">
        <w:rPr>
          <w:rFonts w:ascii="Times New Roman" w:hAnsi="Times New Roman"/>
        </w:rPr>
        <w:t>-Ag</w:t>
      </w:r>
      <w:r>
        <w:rPr>
          <w:rFonts w:ascii="Times New Roman" w:hAnsi="Times New Roman"/>
        </w:rPr>
        <w:t>:</w:t>
      </w:r>
      <w:r w:rsidRPr="003C070C">
        <w:rPr>
          <w:rFonts w:ascii="Times New Roman" w:hAnsi="Times New Roman"/>
        </w:rPr>
        <w:t xml:space="preserve"> pretreatment squamous cell carcinoma antigen</w:t>
      </w:r>
      <w:r>
        <w:rPr>
          <w:rFonts w:ascii="Times New Roman" w:hAnsi="Times New Roman"/>
        </w:rPr>
        <w:t>;</w:t>
      </w:r>
      <w:r w:rsidRPr="00EB5D55">
        <w:rPr>
          <w:rFonts w:ascii="Times New Roman" w:hAnsi="Times New Roman"/>
        </w:rPr>
        <w:t xml:space="preserve"> </w:t>
      </w:r>
      <w:r w:rsidRPr="003C070C">
        <w:rPr>
          <w:rFonts w:ascii="Times New Roman" w:hAnsi="Times New Roman"/>
        </w:rPr>
        <w:t xml:space="preserve">pre </w:t>
      </w:r>
      <w:proofErr w:type="spellStart"/>
      <w:r w:rsidRPr="003C070C">
        <w:rPr>
          <w:rFonts w:ascii="Times New Roman" w:hAnsi="Times New Roman"/>
        </w:rPr>
        <w:t>Cyfra</w:t>
      </w:r>
      <w:proofErr w:type="spellEnd"/>
      <w:r>
        <w:rPr>
          <w:rFonts w:ascii="Times New Roman" w:hAnsi="Times New Roman"/>
        </w:rPr>
        <w:t>:</w:t>
      </w:r>
      <w:r w:rsidRPr="003C070C">
        <w:rPr>
          <w:rFonts w:ascii="Times New Roman" w:hAnsi="Times New Roman"/>
        </w:rPr>
        <w:t xml:space="preserve"> pretreatment carcinoembryonic antigen 21-1</w:t>
      </w:r>
      <w:r>
        <w:rPr>
          <w:rFonts w:ascii="Times New Roman" w:hAnsi="Times New Roman"/>
        </w:rPr>
        <w:t>.</w:t>
      </w:r>
    </w:p>
    <w:p w14:paraId="04439349" w14:textId="77777777" w:rsidR="0040113B" w:rsidRDefault="0040113B" w:rsidP="0040113B">
      <w:pPr>
        <w:widowControl/>
        <w:wordWrap/>
        <w:autoSpaceDE/>
        <w:autoSpaceDN/>
        <w:spacing w:after="160" w:line="480" w:lineRule="auto"/>
        <w:rPr>
          <w:rFonts w:ascii="Times New Roman" w:hAnsi="Times New Roman"/>
        </w:rPr>
      </w:pPr>
    </w:p>
    <w:p w14:paraId="2F76102B" w14:textId="77777777" w:rsidR="0040113B" w:rsidRPr="001F46A3" w:rsidRDefault="0040113B" w:rsidP="0040113B">
      <w:pPr>
        <w:spacing w:line="480" w:lineRule="auto"/>
        <w:rPr>
          <w:rFonts w:ascii="Times New Roman" w:hAnsi="Times New Roman"/>
          <w:color w:val="FF0000"/>
        </w:rPr>
      </w:pPr>
    </w:p>
    <w:p w14:paraId="5F571861" w14:textId="77777777" w:rsidR="0040113B" w:rsidRDefault="0040113B" w:rsidP="0040113B"/>
    <w:p w14:paraId="375D777C" w14:textId="77777777" w:rsidR="00B23382" w:rsidRPr="0040113B" w:rsidRDefault="00B23382"/>
    <w:sectPr w:rsidR="00B23382" w:rsidRPr="0040113B" w:rsidSect="00D42091">
      <w:pgSz w:w="11906" w:h="16838" w:code="9"/>
      <w:pgMar w:top="1418" w:right="1418" w:bottom="1418" w:left="1418" w:header="850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3A5B" w14:textId="77777777" w:rsidR="0076540C" w:rsidRDefault="0076540C" w:rsidP="008775A2">
      <w:r>
        <w:separator/>
      </w:r>
    </w:p>
  </w:endnote>
  <w:endnote w:type="continuationSeparator" w:id="0">
    <w:p w14:paraId="3954927F" w14:textId="77777777" w:rsidR="0076540C" w:rsidRDefault="0076540C" w:rsidP="0087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7EDE" w14:textId="77777777" w:rsidR="0076540C" w:rsidRDefault="0076540C" w:rsidP="008775A2">
      <w:r>
        <w:separator/>
      </w:r>
    </w:p>
  </w:footnote>
  <w:footnote w:type="continuationSeparator" w:id="0">
    <w:p w14:paraId="1940B3E9" w14:textId="77777777" w:rsidR="0076540C" w:rsidRDefault="0076540C" w:rsidP="008775A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joumc">
    <w15:presenceInfo w15:providerId="None" w15:userId="ajoum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3B"/>
    <w:rsid w:val="0003311F"/>
    <w:rsid w:val="002435D2"/>
    <w:rsid w:val="0040113B"/>
    <w:rsid w:val="005428DE"/>
    <w:rsid w:val="0076540C"/>
    <w:rsid w:val="0087131C"/>
    <w:rsid w:val="008775A2"/>
    <w:rsid w:val="00B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DDAB1"/>
  <w15:chartTrackingRefBased/>
  <w15:docId w15:val="{53B31EF6-0F14-436A-85F5-CED824B5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3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75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75A2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8775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75A2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오연</dc:creator>
  <cp:keywords/>
  <dc:description/>
  <cp:lastModifiedBy>ajoumc</cp:lastModifiedBy>
  <cp:revision>4</cp:revision>
  <dcterms:created xsi:type="dcterms:W3CDTF">2023-09-04T01:49:00Z</dcterms:created>
  <dcterms:modified xsi:type="dcterms:W3CDTF">2024-02-17T15:18:00Z</dcterms:modified>
</cp:coreProperties>
</file>